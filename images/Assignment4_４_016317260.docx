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DE74" w14:textId="77777777" w:rsidR="00EC09FB" w:rsidRDefault="00EC09FB" w:rsidP="00D0763A">
      <w:pPr>
        <w:spacing w:line="480" w:lineRule="auto"/>
        <w:jc w:val="center"/>
        <w:rPr>
          <w:rFonts w:ascii="Arial" w:hAnsi="Arial" w:cs="Arial"/>
          <w:color w:val="000000" w:themeColor="text1"/>
        </w:rPr>
      </w:pPr>
    </w:p>
    <w:p w14:paraId="28799BB5" w14:textId="77777777" w:rsidR="00EC09FB" w:rsidRDefault="00EC09FB" w:rsidP="00D0763A">
      <w:pPr>
        <w:spacing w:line="480" w:lineRule="auto"/>
        <w:jc w:val="center"/>
        <w:rPr>
          <w:rFonts w:ascii="Arial" w:hAnsi="Arial" w:cs="Arial"/>
          <w:color w:val="000000" w:themeColor="text1"/>
        </w:rPr>
      </w:pPr>
    </w:p>
    <w:p w14:paraId="1A01D27B" w14:textId="77777777" w:rsidR="00EC09FB" w:rsidRDefault="00EC09FB" w:rsidP="00D0763A">
      <w:pPr>
        <w:spacing w:line="480" w:lineRule="auto"/>
        <w:jc w:val="center"/>
        <w:rPr>
          <w:rFonts w:ascii="Arial" w:hAnsi="Arial" w:cs="Arial"/>
          <w:color w:val="000000" w:themeColor="text1"/>
        </w:rPr>
      </w:pPr>
    </w:p>
    <w:p w14:paraId="0955CAFF" w14:textId="54B4EEFD" w:rsidR="00EC09FB" w:rsidRDefault="00EC09FB" w:rsidP="00D0763A">
      <w:pPr>
        <w:spacing w:line="480" w:lineRule="auto"/>
        <w:jc w:val="center"/>
        <w:rPr>
          <w:ins w:id="0" w:author="Ryo Fujimura" w:date="2021-10-27T19:59:00Z"/>
          <w:rFonts w:ascii="Arial" w:hAnsi="Arial" w:cs="Arial"/>
          <w:color w:val="000000" w:themeColor="text1"/>
        </w:rPr>
      </w:pPr>
    </w:p>
    <w:p w14:paraId="3C41401E" w14:textId="77777777" w:rsidR="00C7564B" w:rsidRDefault="00C7564B" w:rsidP="00D0763A">
      <w:pPr>
        <w:spacing w:line="480" w:lineRule="auto"/>
        <w:jc w:val="center"/>
        <w:rPr>
          <w:rFonts w:ascii="Arial" w:hAnsi="Arial" w:cs="Arial"/>
          <w:color w:val="000000" w:themeColor="text1"/>
        </w:rPr>
      </w:pPr>
    </w:p>
    <w:p w14:paraId="6C763E72" w14:textId="77777777" w:rsidR="00EC09FB" w:rsidRDefault="00EC09FB" w:rsidP="00D0763A">
      <w:pPr>
        <w:spacing w:line="480" w:lineRule="auto"/>
        <w:jc w:val="center"/>
        <w:rPr>
          <w:rFonts w:ascii="Arial" w:hAnsi="Arial" w:cs="Arial"/>
          <w:color w:val="000000" w:themeColor="text1"/>
        </w:rPr>
      </w:pPr>
    </w:p>
    <w:p w14:paraId="202C2C69" w14:textId="77777777" w:rsidR="00EC09FB" w:rsidRDefault="00EC09FB" w:rsidP="00D0763A">
      <w:pPr>
        <w:spacing w:line="480" w:lineRule="auto"/>
        <w:jc w:val="center"/>
        <w:rPr>
          <w:rFonts w:ascii="Arial" w:hAnsi="Arial" w:cs="Arial"/>
          <w:color w:val="000000" w:themeColor="text1"/>
        </w:rPr>
      </w:pPr>
    </w:p>
    <w:p w14:paraId="61E0D021" w14:textId="77777777" w:rsidR="00EC09FB" w:rsidRDefault="00EC09FB" w:rsidP="00D0763A">
      <w:pPr>
        <w:spacing w:line="480" w:lineRule="auto"/>
        <w:jc w:val="center"/>
        <w:rPr>
          <w:rFonts w:ascii="Arial" w:hAnsi="Arial" w:cs="Arial"/>
          <w:color w:val="000000" w:themeColor="text1"/>
        </w:rPr>
      </w:pPr>
    </w:p>
    <w:p w14:paraId="188DBD8B" w14:textId="77777777" w:rsidR="00EC09FB" w:rsidRDefault="00EC09FB" w:rsidP="00D0763A">
      <w:pPr>
        <w:spacing w:line="480" w:lineRule="auto"/>
        <w:jc w:val="center"/>
        <w:rPr>
          <w:rFonts w:ascii="Arial" w:hAnsi="Arial" w:cs="Arial"/>
          <w:color w:val="000000" w:themeColor="text1"/>
        </w:rPr>
      </w:pPr>
    </w:p>
    <w:p w14:paraId="1BCF145C" w14:textId="2157FE82" w:rsidR="00DF1F2D" w:rsidRPr="00D0763A" w:rsidRDefault="00E16B4B" w:rsidP="00D0763A">
      <w:pPr>
        <w:spacing w:line="480" w:lineRule="auto"/>
        <w:jc w:val="center"/>
        <w:rPr>
          <w:rFonts w:ascii="Arial" w:hAnsi="Arial" w:cs="Arial"/>
          <w:b/>
          <w:bCs/>
          <w:color w:val="000000" w:themeColor="text1"/>
        </w:rPr>
      </w:pPr>
      <w:r>
        <w:rPr>
          <w:rFonts w:ascii="Arial" w:hAnsi="Arial" w:cs="Arial"/>
          <w:b/>
          <w:bCs/>
          <w:color w:val="000000" w:themeColor="text1"/>
        </w:rPr>
        <w:t xml:space="preserve">6G </w:t>
      </w:r>
      <w:ins w:id="1" w:author="Ryo Fujimura" w:date="2021-10-27T18:50:00Z">
        <w:r w:rsidR="00941146">
          <w:rPr>
            <w:rFonts w:ascii="Arial" w:hAnsi="Arial" w:cs="Arial"/>
            <w:b/>
            <w:bCs/>
            <w:color w:val="000000" w:themeColor="text1"/>
          </w:rPr>
          <w:t>N</w:t>
        </w:r>
      </w:ins>
      <w:del w:id="2" w:author="Ryo Fujimura" w:date="2021-10-27T18:50:00Z">
        <w:r w:rsidDel="00941146">
          <w:rPr>
            <w:rFonts w:ascii="Arial" w:hAnsi="Arial" w:cs="Arial"/>
            <w:b/>
            <w:bCs/>
            <w:color w:val="000000" w:themeColor="text1"/>
          </w:rPr>
          <w:delText>n</w:delText>
        </w:r>
      </w:del>
      <w:r>
        <w:rPr>
          <w:rFonts w:ascii="Arial" w:hAnsi="Arial" w:cs="Arial"/>
          <w:b/>
          <w:bCs/>
          <w:color w:val="000000" w:themeColor="text1"/>
        </w:rPr>
        <w:t xml:space="preserve">etwork and </w:t>
      </w:r>
      <w:ins w:id="3" w:author="Ryo Fujimura" w:date="2021-10-27T18:50:00Z">
        <w:r w:rsidR="00941146">
          <w:rPr>
            <w:rFonts w:ascii="Arial" w:hAnsi="Arial" w:cs="Arial"/>
            <w:b/>
            <w:bCs/>
            <w:color w:val="000000" w:themeColor="text1"/>
          </w:rPr>
          <w:t>D</w:t>
        </w:r>
      </w:ins>
      <w:del w:id="4" w:author="Ryo Fujimura" w:date="2021-10-27T18:50:00Z">
        <w:r w:rsidDel="00941146">
          <w:rPr>
            <w:rFonts w:ascii="Arial" w:hAnsi="Arial" w:cs="Arial"/>
            <w:b/>
            <w:bCs/>
            <w:color w:val="000000" w:themeColor="text1"/>
          </w:rPr>
          <w:delText>d</w:delText>
        </w:r>
      </w:del>
      <w:r>
        <w:rPr>
          <w:rFonts w:ascii="Arial" w:hAnsi="Arial" w:cs="Arial"/>
          <w:b/>
          <w:bCs/>
          <w:color w:val="000000" w:themeColor="text1"/>
        </w:rPr>
        <w:t>ata</w:t>
      </w:r>
      <w:r w:rsidR="003D29FE">
        <w:rPr>
          <w:rFonts w:ascii="Arial" w:hAnsi="Arial" w:cs="Arial"/>
          <w:b/>
          <w:bCs/>
          <w:color w:val="000000" w:themeColor="text1"/>
        </w:rPr>
        <w:t xml:space="preserve"> </w:t>
      </w:r>
      <w:ins w:id="5" w:author="Ryo Fujimura" w:date="2021-10-27T18:50:00Z">
        <w:r w:rsidR="00941146">
          <w:rPr>
            <w:rFonts w:ascii="Arial" w:hAnsi="Arial" w:cs="Arial"/>
            <w:b/>
            <w:bCs/>
            <w:color w:val="000000" w:themeColor="text1"/>
          </w:rPr>
          <w:t>M</w:t>
        </w:r>
      </w:ins>
      <w:del w:id="6" w:author="Ryo Fujimura" w:date="2021-10-27T18:50:00Z">
        <w:r w:rsidR="003D29FE" w:rsidDel="00941146">
          <w:rPr>
            <w:rFonts w:ascii="Arial" w:hAnsi="Arial" w:cs="Arial"/>
            <w:b/>
            <w:bCs/>
            <w:color w:val="000000" w:themeColor="text1"/>
          </w:rPr>
          <w:delText>m</w:delText>
        </w:r>
      </w:del>
      <w:r w:rsidR="003D29FE">
        <w:rPr>
          <w:rFonts w:ascii="Arial" w:hAnsi="Arial" w:cs="Arial"/>
          <w:b/>
          <w:bCs/>
          <w:color w:val="000000" w:themeColor="text1"/>
        </w:rPr>
        <w:t>anagement with</w:t>
      </w:r>
      <w:r>
        <w:rPr>
          <w:rFonts w:ascii="Arial" w:hAnsi="Arial" w:cs="Arial"/>
          <w:b/>
          <w:bCs/>
          <w:color w:val="000000" w:themeColor="text1"/>
        </w:rPr>
        <w:t xml:space="preserve"> </w:t>
      </w:r>
      <w:ins w:id="7" w:author="Ryo Fujimura" w:date="2021-10-27T18:50:00Z">
        <w:r w:rsidR="00941146">
          <w:rPr>
            <w:rFonts w:ascii="Arial" w:hAnsi="Arial" w:cs="Arial"/>
            <w:b/>
            <w:bCs/>
            <w:color w:val="000000" w:themeColor="text1"/>
          </w:rPr>
          <w:t>B</w:t>
        </w:r>
      </w:ins>
      <w:del w:id="8" w:author="Ryo Fujimura" w:date="2021-10-27T18:50:00Z">
        <w:r w:rsidDel="00941146">
          <w:rPr>
            <w:rFonts w:ascii="Arial" w:hAnsi="Arial" w:cs="Arial"/>
            <w:b/>
            <w:bCs/>
            <w:color w:val="000000" w:themeColor="text1"/>
          </w:rPr>
          <w:delText>b</w:delText>
        </w:r>
      </w:del>
      <w:r>
        <w:rPr>
          <w:rFonts w:ascii="Arial" w:hAnsi="Arial" w:cs="Arial"/>
          <w:b/>
          <w:bCs/>
          <w:color w:val="000000" w:themeColor="text1"/>
        </w:rPr>
        <w:t>lockchain</w:t>
      </w:r>
    </w:p>
    <w:p w14:paraId="18F35163" w14:textId="77777777" w:rsidR="00D0763A" w:rsidRDefault="00D0763A" w:rsidP="00D0763A">
      <w:pPr>
        <w:spacing w:line="480" w:lineRule="auto"/>
        <w:jc w:val="center"/>
        <w:rPr>
          <w:rFonts w:ascii="Arial" w:hAnsi="Arial" w:cs="Arial"/>
        </w:rPr>
      </w:pPr>
    </w:p>
    <w:p w14:paraId="72A69CC0" w14:textId="1EC99053" w:rsidR="00941146" w:rsidRDefault="00941146" w:rsidP="00D0763A">
      <w:pPr>
        <w:spacing w:line="480" w:lineRule="auto"/>
        <w:jc w:val="center"/>
        <w:rPr>
          <w:ins w:id="9" w:author="Ryo Fujimura" w:date="2021-10-27T18:51:00Z"/>
          <w:rFonts w:ascii="Arial" w:hAnsi="Arial" w:cs="Arial"/>
        </w:rPr>
      </w:pPr>
      <w:ins w:id="10" w:author="Ryo Fujimura" w:date="2021-10-27T18:51:00Z">
        <w:r>
          <w:rPr>
            <w:rFonts w:ascii="Arial" w:hAnsi="Arial" w:cs="Arial"/>
          </w:rPr>
          <w:t>Ryo Fujimura</w:t>
        </w:r>
      </w:ins>
    </w:p>
    <w:p w14:paraId="30C77A2E" w14:textId="33417EB4" w:rsidR="00D0763A" w:rsidRDefault="00D0763A" w:rsidP="00D0763A">
      <w:pPr>
        <w:spacing w:line="480" w:lineRule="auto"/>
        <w:jc w:val="center"/>
        <w:rPr>
          <w:rFonts w:ascii="Arial" w:hAnsi="Arial" w:cs="Arial"/>
        </w:rPr>
      </w:pPr>
      <w:r>
        <w:rPr>
          <w:rFonts w:ascii="Arial" w:hAnsi="Arial" w:cs="Arial"/>
        </w:rPr>
        <w:t>California State University, Long Beach</w:t>
      </w:r>
    </w:p>
    <w:p w14:paraId="08428A28" w14:textId="5E90ECAC" w:rsidR="00D0763A" w:rsidRDefault="00941146" w:rsidP="00D0763A">
      <w:pPr>
        <w:spacing w:line="480" w:lineRule="auto"/>
        <w:jc w:val="center"/>
        <w:rPr>
          <w:rFonts w:ascii="Arial" w:hAnsi="Arial" w:cs="Arial"/>
        </w:rPr>
      </w:pPr>
      <w:ins w:id="11" w:author="Ryo Fujimura" w:date="2021-10-27T18:51:00Z">
        <w:r>
          <w:rPr>
            <w:rFonts w:ascii="Arial" w:hAnsi="Arial" w:cs="Arial"/>
          </w:rPr>
          <w:t xml:space="preserve">Department of Computer Engineering &amp; </w:t>
        </w:r>
      </w:ins>
      <w:r w:rsidR="00D0763A">
        <w:rPr>
          <w:rFonts w:ascii="Arial" w:hAnsi="Arial" w:cs="Arial"/>
        </w:rPr>
        <w:t>Computer Science</w:t>
      </w:r>
    </w:p>
    <w:p w14:paraId="7BBAD294" w14:textId="76AEBB00" w:rsidR="00D0763A" w:rsidDel="00941146" w:rsidRDefault="00D0763A" w:rsidP="00D0763A">
      <w:pPr>
        <w:spacing w:line="480" w:lineRule="auto"/>
        <w:jc w:val="center"/>
        <w:rPr>
          <w:del w:id="12" w:author="Ryo Fujimura" w:date="2021-10-27T18:51:00Z"/>
          <w:rFonts w:ascii="Arial" w:hAnsi="Arial" w:cs="Arial"/>
        </w:rPr>
      </w:pPr>
      <w:del w:id="13" w:author="Ryo Fujimura" w:date="2021-10-27T18:51:00Z">
        <w:r w:rsidRPr="00EC09FB" w:rsidDel="00941146">
          <w:rPr>
            <w:rFonts w:ascii="Arial" w:hAnsi="Arial" w:cs="Arial"/>
          </w:rPr>
          <w:delText>Ryo Fujimura</w:delText>
        </w:r>
      </w:del>
    </w:p>
    <w:p w14:paraId="7B6669ED" w14:textId="3B52CCC3" w:rsidR="00EC09FB" w:rsidRDefault="00D0763A" w:rsidP="00D0763A">
      <w:pPr>
        <w:spacing w:line="480" w:lineRule="auto"/>
        <w:jc w:val="center"/>
        <w:rPr>
          <w:rFonts w:ascii="Arial" w:hAnsi="Arial" w:cs="Arial"/>
        </w:rPr>
      </w:pPr>
      <w:r>
        <w:rPr>
          <w:rFonts w:ascii="Arial" w:hAnsi="Arial" w:cs="Arial"/>
        </w:rPr>
        <w:t>October 2</w:t>
      </w:r>
      <w:ins w:id="14" w:author="Ryo Fujimura" w:date="2021-10-27T18:51:00Z">
        <w:r w:rsidR="00941146">
          <w:rPr>
            <w:rFonts w:ascii="Arial" w:hAnsi="Arial" w:cs="Arial"/>
          </w:rPr>
          <w:t>7</w:t>
        </w:r>
      </w:ins>
      <w:del w:id="15" w:author="Ryo Fujimura" w:date="2021-10-27T18:51:00Z">
        <w:r w:rsidDel="00941146">
          <w:rPr>
            <w:rFonts w:ascii="Arial" w:hAnsi="Arial" w:cs="Arial"/>
          </w:rPr>
          <w:delText>0</w:delText>
        </w:r>
      </w:del>
      <w:r>
        <w:rPr>
          <w:rFonts w:ascii="Arial" w:hAnsi="Arial" w:cs="Arial"/>
        </w:rPr>
        <w:t>, 2021</w:t>
      </w:r>
      <w:r w:rsidR="00EC09FB">
        <w:rPr>
          <w:rFonts w:ascii="Arial" w:hAnsi="Arial" w:cs="Arial"/>
        </w:rPr>
        <w:br w:type="page"/>
      </w:r>
    </w:p>
    <w:p w14:paraId="0A2030A8" w14:textId="77777777" w:rsidR="00EC09FB" w:rsidRDefault="00EC09FB" w:rsidP="00D0763A">
      <w:pPr>
        <w:spacing w:line="480" w:lineRule="auto"/>
        <w:rPr>
          <w:rFonts w:ascii="Arial" w:hAnsi="Arial" w:cs="Arial"/>
        </w:rPr>
      </w:pPr>
    </w:p>
    <w:p w14:paraId="039453DD" w14:textId="2A1FEA24" w:rsidR="00EC09FB" w:rsidRPr="00D0763A" w:rsidRDefault="00EC09FB" w:rsidP="00D0763A">
      <w:pPr>
        <w:spacing w:line="480" w:lineRule="auto"/>
        <w:jc w:val="center"/>
        <w:rPr>
          <w:rFonts w:ascii="Arial" w:hAnsi="Arial" w:cs="Arial"/>
          <w:b/>
          <w:bCs/>
        </w:rPr>
      </w:pPr>
      <w:r w:rsidRPr="00D0763A">
        <w:rPr>
          <w:rFonts w:ascii="Arial" w:hAnsi="Arial" w:cs="Arial"/>
          <w:b/>
          <w:bCs/>
        </w:rPr>
        <w:t>Abstract</w:t>
      </w:r>
    </w:p>
    <w:p w14:paraId="25663574" w14:textId="6C7EBC64" w:rsidR="00EC09FB" w:rsidRDefault="00A89B37" w:rsidP="00D0763A">
      <w:pPr>
        <w:spacing w:line="480" w:lineRule="auto"/>
        <w:rPr>
          <w:rFonts w:ascii="Arial" w:hAnsi="Arial" w:cs="Arial"/>
        </w:rPr>
      </w:pPr>
      <w:r w:rsidRPr="34DDE94A">
        <w:rPr>
          <w:rFonts w:ascii="Arial" w:hAnsi="Arial" w:cs="Arial"/>
        </w:rPr>
        <w:t>6G network and AI development are two essential technologies</w:t>
      </w:r>
      <w:ins w:id="16" w:author="Ryo Fujimura" w:date="2021-10-27T19:01:00Z">
        <w:r w:rsidR="00DA7375">
          <w:rPr>
            <w:rFonts w:ascii="Arial" w:hAnsi="Arial" w:cs="Arial"/>
          </w:rPr>
          <w:t>.</w:t>
        </w:r>
      </w:ins>
      <w:r w:rsidRPr="34DDE94A">
        <w:rPr>
          <w:rFonts w:ascii="Arial" w:hAnsi="Arial" w:cs="Arial"/>
        </w:rPr>
        <w:t xml:space="preserve"> </w:t>
      </w:r>
      <w:del w:id="17" w:author="Rosealy Rosales" w:date="2021-10-21T18:40:00Z">
        <w:r w:rsidR="00EC09FB" w:rsidRPr="34DDE94A" w:rsidDel="00A89B37">
          <w:rPr>
            <w:rFonts w:ascii="Arial" w:hAnsi="Arial" w:cs="Arial"/>
          </w:rPr>
          <w:delText>developing.</w:delText>
        </w:r>
      </w:del>
      <w:del w:id="18" w:author="Ryo Fujimura" w:date="2021-10-27T19:01:00Z">
        <w:r w:rsidRPr="34DDE94A" w:rsidDel="00DA7375">
          <w:rPr>
            <w:rFonts w:ascii="Arial" w:hAnsi="Arial" w:cs="Arial"/>
          </w:rPr>
          <w:delText xml:space="preserve"> </w:delText>
        </w:r>
      </w:del>
      <w:r w:rsidRPr="34DDE94A">
        <w:rPr>
          <w:rFonts w:ascii="Arial" w:hAnsi="Arial" w:cs="Arial"/>
        </w:rPr>
        <w:t>6G will be able to cover worldwide network access</w:t>
      </w:r>
      <w:del w:id="19" w:author="Rosealy Rosales" w:date="2021-10-21T18:38:00Z">
        <w:r w:rsidR="00EC09FB" w:rsidRPr="34DDE94A" w:rsidDel="00A89B37">
          <w:rPr>
            <w:rFonts w:ascii="Arial" w:hAnsi="Arial" w:cs="Arial"/>
          </w:rPr>
          <w:delText xml:space="preserve"> </w:delText>
        </w:r>
        <w:commentRangeStart w:id="20"/>
        <w:r w:rsidR="00EC09FB" w:rsidRPr="34DDE94A" w:rsidDel="00A89B37">
          <w:rPr>
            <w:rFonts w:ascii="Arial" w:hAnsi="Arial" w:cs="Arial"/>
          </w:rPr>
          <w:delText>throughout</w:delText>
        </w:r>
      </w:del>
      <w:commentRangeEnd w:id="20"/>
      <w:r w:rsidR="00EC09FB">
        <w:commentReference w:id="20"/>
      </w:r>
      <w:r w:rsidRPr="34DDE94A">
        <w:rPr>
          <w:rFonts w:ascii="Arial" w:hAnsi="Arial" w:cs="Arial"/>
        </w:rPr>
        <w:t xml:space="preserve"> space to underground. </w:t>
      </w:r>
      <w:r w:rsidR="40B5F79F" w:rsidRPr="34DDE94A">
        <w:rPr>
          <w:rFonts w:ascii="Arial" w:hAnsi="Arial" w:cs="Arial"/>
        </w:rPr>
        <w:t>Utilizing AI technology</w:t>
      </w:r>
      <w:ins w:id="21" w:author="Ryo Fujimura" w:date="2021-10-27T19:40:00Z">
        <w:r w:rsidR="005655B3">
          <w:rPr>
            <w:rFonts w:ascii="Arial" w:hAnsi="Arial" w:cs="Arial"/>
          </w:rPr>
          <w:t>,</w:t>
        </w:r>
      </w:ins>
      <w:del w:id="22" w:author="Ryo Fujimura" w:date="2021-10-27T19:39:00Z">
        <w:r w:rsidR="40B5F79F" w:rsidRPr="34DDE94A" w:rsidDel="005655B3">
          <w:rPr>
            <w:rFonts w:ascii="Arial" w:hAnsi="Arial" w:cs="Arial"/>
          </w:rPr>
          <w:delText xml:space="preserve"> </w:delText>
        </w:r>
      </w:del>
      <w:del w:id="23" w:author="Rosealy Rosales" w:date="2021-10-21T18:40:00Z">
        <w:r w:rsidR="00EC09FB" w:rsidRPr="34DDE94A" w:rsidDel="40B5F79F">
          <w:rPr>
            <w:rFonts w:ascii="Arial" w:hAnsi="Arial" w:cs="Arial"/>
          </w:rPr>
          <w:delText>and more,</w:delText>
        </w:r>
      </w:del>
      <w:r w:rsidR="40B5F79F" w:rsidRPr="34DDE94A">
        <w:rPr>
          <w:rFonts w:ascii="Arial" w:hAnsi="Arial" w:cs="Arial"/>
        </w:rPr>
        <w:t xml:space="preserve"> it can provide a user’s request and </w:t>
      </w:r>
      <w:commentRangeStart w:id="24"/>
      <w:del w:id="25" w:author="Ryo Fujimura" w:date="2021-10-27T19:02:00Z">
        <w:r w:rsidR="40B5F79F" w:rsidRPr="34DDE94A" w:rsidDel="00DA7375">
          <w:rPr>
            <w:rFonts w:ascii="Arial" w:hAnsi="Arial" w:cs="Arial"/>
          </w:rPr>
          <w:delText>fulfilling</w:delText>
        </w:r>
        <w:commentRangeEnd w:id="24"/>
        <w:r w:rsidR="00EC09FB" w:rsidDel="00DA7375">
          <w:commentReference w:id="24"/>
        </w:r>
        <w:r w:rsidR="40B5F79F" w:rsidRPr="34DDE94A" w:rsidDel="00DA7375">
          <w:rPr>
            <w:rFonts w:ascii="Arial" w:hAnsi="Arial" w:cs="Arial"/>
          </w:rPr>
          <w:delText xml:space="preserve"> </w:delText>
        </w:r>
      </w:del>
      <w:ins w:id="26" w:author="Ryo Fujimura" w:date="2021-10-27T19:02:00Z">
        <w:r w:rsidR="00DA7375">
          <w:rPr>
            <w:rFonts w:ascii="Arial" w:hAnsi="Arial" w:cs="Arial"/>
          </w:rPr>
          <w:t>fulfills</w:t>
        </w:r>
        <w:r w:rsidR="00DA7375" w:rsidRPr="34DDE94A">
          <w:rPr>
            <w:rFonts w:ascii="Arial" w:hAnsi="Arial" w:cs="Arial"/>
          </w:rPr>
          <w:t xml:space="preserve"> </w:t>
        </w:r>
      </w:ins>
      <w:r w:rsidR="40B5F79F" w:rsidRPr="34DDE94A">
        <w:rPr>
          <w:rFonts w:ascii="Arial" w:hAnsi="Arial" w:cs="Arial"/>
        </w:rPr>
        <w:t xml:space="preserve">the order </w:t>
      </w:r>
      <w:del w:id="27" w:author="Rosealy Rosales" w:date="2021-10-21T18:42:00Z">
        <w:r w:rsidR="00EC09FB" w:rsidRPr="34DDE94A" w:rsidDel="40B5F79F">
          <w:rPr>
            <w:rFonts w:ascii="Arial" w:hAnsi="Arial" w:cs="Arial"/>
          </w:rPr>
          <w:delText xml:space="preserve">by the workers </w:delText>
        </w:r>
      </w:del>
      <w:r w:rsidR="40B5F79F" w:rsidRPr="34DDE94A">
        <w:rPr>
          <w:rFonts w:ascii="Arial" w:hAnsi="Arial" w:cs="Arial"/>
        </w:rPr>
        <w:t xml:space="preserve">accurately in a timely manner. </w:t>
      </w:r>
      <w:r w:rsidR="77A31488" w:rsidRPr="34DDE94A">
        <w:rPr>
          <w:rFonts w:ascii="Arial" w:hAnsi="Arial" w:cs="Arial"/>
        </w:rPr>
        <w:t xml:space="preserve">Reliability, efficiency, and security </w:t>
      </w:r>
      <w:del w:id="28" w:author="Ryo Fujimura" w:date="2021-10-27T19:43:00Z">
        <w:r w:rsidR="77A31488" w:rsidRPr="34DDE94A" w:rsidDel="005655B3">
          <w:rPr>
            <w:rFonts w:ascii="Arial" w:hAnsi="Arial" w:cs="Arial"/>
          </w:rPr>
          <w:delText xml:space="preserve">is </w:delText>
        </w:r>
      </w:del>
      <w:ins w:id="29" w:author="Ryo Fujimura" w:date="2021-10-27T19:43:00Z">
        <w:r w:rsidR="005655B3">
          <w:rPr>
            <w:rFonts w:ascii="Arial" w:hAnsi="Arial" w:cs="Arial"/>
          </w:rPr>
          <w:t>are</w:t>
        </w:r>
        <w:r w:rsidR="005655B3" w:rsidRPr="34DDE94A">
          <w:rPr>
            <w:rFonts w:ascii="Arial" w:hAnsi="Arial" w:cs="Arial"/>
          </w:rPr>
          <w:t xml:space="preserve"> </w:t>
        </w:r>
      </w:ins>
      <w:r w:rsidR="327A4A3C" w:rsidRPr="34DDE94A">
        <w:rPr>
          <w:rFonts w:ascii="Arial" w:hAnsi="Arial" w:cs="Arial"/>
        </w:rPr>
        <w:t>necessary for the public t</w:t>
      </w:r>
      <w:commentRangeStart w:id="30"/>
      <w:r w:rsidR="327A4A3C" w:rsidRPr="34DDE94A">
        <w:rPr>
          <w:rFonts w:ascii="Arial" w:hAnsi="Arial" w:cs="Arial"/>
        </w:rPr>
        <w:t xml:space="preserve">o </w:t>
      </w:r>
      <w:del w:id="31" w:author="Ryo Fujimura" w:date="2021-10-27T19:03:00Z">
        <w:r w:rsidR="327A4A3C" w:rsidRPr="34DDE94A" w:rsidDel="00DA7375">
          <w:rPr>
            <w:rFonts w:ascii="Arial" w:hAnsi="Arial" w:cs="Arial"/>
          </w:rPr>
          <w:delText>be using</w:delText>
        </w:r>
      </w:del>
      <w:ins w:id="32" w:author="Ryo Fujimura" w:date="2021-10-27T19:03:00Z">
        <w:r w:rsidR="00DA7375">
          <w:rPr>
            <w:rFonts w:ascii="Arial" w:hAnsi="Arial" w:cs="Arial"/>
          </w:rPr>
          <w:t>use</w:t>
        </w:r>
      </w:ins>
      <w:r w:rsidR="327A4A3C" w:rsidRPr="34DDE94A">
        <w:rPr>
          <w:rFonts w:ascii="Arial" w:hAnsi="Arial" w:cs="Arial"/>
        </w:rPr>
        <w:t xml:space="preserve"> with confidence</w:t>
      </w:r>
      <w:commentRangeEnd w:id="30"/>
      <w:r w:rsidR="00EC09FB">
        <w:commentReference w:id="30"/>
      </w:r>
      <w:ins w:id="33" w:author="Ryo Fujimura" w:date="2021-10-27T19:03:00Z">
        <w:r w:rsidR="00DA7375">
          <w:rPr>
            <w:rFonts w:ascii="Arial" w:hAnsi="Arial" w:cs="Arial"/>
          </w:rPr>
          <w:t xml:space="preserve">. </w:t>
        </w:r>
      </w:ins>
      <w:del w:id="34" w:author="Ryo Fujimura" w:date="2021-10-27T19:03:00Z">
        <w:r w:rsidR="327A4A3C" w:rsidRPr="34DDE94A" w:rsidDel="00DA7375">
          <w:rPr>
            <w:rFonts w:ascii="Arial" w:hAnsi="Arial" w:cs="Arial"/>
          </w:rPr>
          <w:delText xml:space="preserve">. </w:delText>
        </w:r>
      </w:del>
      <w:commentRangeStart w:id="35"/>
      <w:del w:id="36" w:author="Ryo Fujimura" w:date="2021-10-27T19:39:00Z">
        <w:r w:rsidR="327A4A3C" w:rsidRPr="34DDE94A" w:rsidDel="005655B3">
          <w:rPr>
            <w:rFonts w:ascii="Arial" w:hAnsi="Arial" w:cs="Arial"/>
          </w:rPr>
          <w:delText>i</w:delText>
        </w:r>
      </w:del>
      <w:del w:id="37" w:author="Ryo Fujimura" w:date="2021-10-27T19:43:00Z">
        <w:r w:rsidR="327A4A3C" w:rsidRPr="34DDE94A" w:rsidDel="005655B3">
          <w:rPr>
            <w:rFonts w:ascii="Arial" w:hAnsi="Arial" w:cs="Arial"/>
          </w:rPr>
          <w:delText xml:space="preserve">n </w:delText>
        </w:r>
      </w:del>
      <w:ins w:id="38" w:author="Ryo Fujimura" w:date="2021-10-27T19:43:00Z">
        <w:r w:rsidR="005655B3">
          <w:rPr>
            <w:rFonts w:ascii="Arial" w:hAnsi="Arial" w:cs="Arial"/>
          </w:rPr>
          <w:t>T</w:t>
        </w:r>
      </w:ins>
      <w:del w:id="39" w:author="Ryo Fujimura" w:date="2021-10-27T19:43:00Z">
        <w:r w:rsidR="327A4A3C" w:rsidRPr="34DDE94A" w:rsidDel="005655B3">
          <w:rPr>
            <w:rFonts w:ascii="Arial" w:hAnsi="Arial" w:cs="Arial"/>
          </w:rPr>
          <w:delText>t</w:delText>
        </w:r>
      </w:del>
      <w:r w:rsidR="327A4A3C" w:rsidRPr="34DDE94A">
        <w:rPr>
          <w:rFonts w:ascii="Arial" w:hAnsi="Arial" w:cs="Arial"/>
        </w:rPr>
        <w:t xml:space="preserve">his </w:t>
      </w:r>
      <w:del w:id="40" w:author="Ryo Fujimura" w:date="2021-10-27T19:03:00Z">
        <w:r w:rsidR="327A4A3C" w:rsidRPr="34DDE94A" w:rsidDel="00DA7375">
          <w:rPr>
            <w:rFonts w:ascii="Arial" w:hAnsi="Arial" w:cs="Arial"/>
          </w:rPr>
          <w:delText>article</w:delText>
        </w:r>
        <w:commentRangeEnd w:id="35"/>
        <w:r w:rsidR="00EC09FB" w:rsidDel="00DA7375">
          <w:commentReference w:id="35"/>
        </w:r>
        <w:r w:rsidR="327A4A3C" w:rsidRPr="34DDE94A" w:rsidDel="00DA7375">
          <w:rPr>
            <w:rFonts w:ascii="Arial" w:hAnsi="Arial" w:cs="Arial"/>
          </w:rPr>
          <w:delText xml:space="preserve"> </w:delText>
        </w:r>
      </w:del>
      <w:ins w:id="41" w:author="Ryo Fujimura" w:date="2021-10-27T19:03:00Z">
        <w:r w:rsidR="00DA7375">
          <w:rPr>
            <w:rFonts w:ascii="Arial" w:hAnsi="Arial" w:cs="Arial"/>
          </w:rPr>
          <w:t>paper,</w:t>
        </w:r>
        <w:r w:rsidR="00DA7375" w:rsidRPr="34DDE94A">
          <w:rPr>
            <w:rFonts w:ascii="Arial" w:hAnsi="Arial" w:cs="Arial"/>
          </w:rPr>
          <w:t xml:space="preserve"> </w:t>
        </w:r>
      </w:ins>
      <w:r w:rsidR="327A4A3C" w:rsidRPr="34DDE94A">
        <w:rPr>
          <w:rFonts w:ascii="Arial" w:hAnsi="Arial" w:cs="Arial"/>
        </w:rPr>
        <w:t xml:space="preserve">it will introduce </w:t>
      </w:r>
      <w:del w:id="42" w:author="Ryo Fujimura" w:date="2021-10-27T19:44:00Z">
        <w:r w:rsidR="327A4A3C" w:rsidRPr="34DDE94A" w:rsidDel="005655B3">
          <w:rPr>
            <w:rFonts w:ascii="Arial" w:hAnsi="Arial" w:cs="Arial"/>
          </w:rPr>
          <w:delText xml:space="preserve">a </w:delText>
        </w:r>
      </w:del>
      <w:r w:rsidR="327A4A3C" w:rsidRPr="34DDE94A">
        <w:rPr>
          <w:rFonts w:ascii="Arial" w:hAnsi="Arial" w:cs="Arial"/>
        </w:rPr>
        <w:t xml:space="preserve">high-level security to achieve </w:t>
      </w:r>
      <w:ins w:id="43" w:author="Ryo Fujimura" w:date="2021-10-27T19:44:00Z">
        <w:r w:rsidR="005655B3">
          <w:rPr>
            <w:rFonts w:ascii="Arial" w:hAnsi="Arial" w:cs="Arial"/>
          </w:rPr>
          <w:t xml:space="preserve">a </w:t>
        </w:r>
      </w:ins>
      <w:r w:rsidR="327A4A3C" w:rsidRPr="34DDE94A">
        <w:rPr>
          <w:rFonts w:ascii="Arial" w:hAnsi="Arial" w:cs="Arial"/>
        </w:rPr>
        <w:t xml:space="preserve">reliable, efficient, and secure network by introducing </w:t>
      </w:r>
      <w:ins w:id="44" w:author="Ryo Fujimura" w:date="2021-10-27T19:44:00Z">
        <w:r w:rsidR="005655B3">
          <w:rPr>
            <w:rFonts w:ascii="Arial" w:hAnsi="Arial" w:cs="Arial"/>
          </w:rPr>
          <w:t xml:space="preserve">a </w:t>
        </w:r>
      </w:ins>
      <w:r w:rsidR="327A4A3C" w:rsidRPr="34DDE94A">
        <w:rPr>
          <w:rFonts w:ascii="Arial" w:hAnsi="Arial" w:cs="Arial"/>
        </w:rPr>
        <w:t xml:space="preserve">blockchain-enabled crowdsourced system. </w:t>
      </w:r>
      <w:ins w:id="45" w:author="Ryo Fujimura" w:date="2021-10-27T19:44:00Z">
        <w:r w:rsidR="005655B3">
          <w:rPr>
            <w:rFonts w:ascii="Arial" w:hAnsi="Arial" w:cs="Arial"/>
          </w:rPr>
          <w:t>The b</w:t>
        </w:r>
      </w:ins>
      <w:del w:id="46" w:author="Ryo Fujimura" w:date="2021-10-27T19:44:00Z">
        <w:r w:rsidR="327A4A3C" w:rsidRPr="34DDE94A" w:rsidDel="005655B3">
          <w:rPr>
            <w:rFonts w:ascii="Arial" w:hAnsi="Arial" w:cs="Arial"/>
          </w:rPr>
          <w:delText>B</w:delText>
        </w:r>
      </w:del>
      <w:r w:rsidR="327A4A3C" w:rsidRPr="34DDE94A">
        <w:rPr>
          <w:rFonts w:ascii="Arial" w:hAnsi="Arial" w:cs="Arial"/>
        </w:rPr>
        <w:t>lockchain-enabled crowdsourced system</w:t>
      </w:r>
      <w:ins w:id="47" w:author="Ryo Fujimura" w:date="2021-10-27T19:44:00Z">
        <w:r w:rsidR="005655B3">
          <w:rPr>
            <w:rFonts w:ascii="Arial" w:hAnsi="Arial" w:cs="Arial"/>
          </w:rPr>
          <w:t>s</w:t>
        </w:r>
      </w:ins>
      <w:r w:rsidR="327A4A3C" w:rsidRPr="34DDE94A">
        <w:rPr>
          <w:rFonts w:ascii="Arial" w:hAnsi="Arial" w:cs="Arial"/>
        </w:rPr>
        <w:t xml:space="preserve"> will include fog server</w:t>
      </w:r>
      <w:ins w:id="48" w:author="Ryo Fujimura" w:date="2021-10-27T19:44:00Z">
        <w:r w:rsidR="005655B3">
          <w:rPr>
            <w:rFonts w:ascii="Arial" w:hAnsi="Arial" w:cs="Arial"/>
          </w:rPr>
          <w:t>s</w:t>
        </w:r>
      </w:ins>
      <w:r w:rsidR="327A4A3C" w:rsidRPr="34DDE94A">
        <w:rPr>
          <w:rFonts w:ascii="Arial" w:hAnsi="Arial" w:cs="Arial"/>
        </w:rPr>
        <w:t>,</w:t>
      </w:r>
      <w:ins w:id="49" w:author="Ryo Fujimura" w:date="2021-10-27T19:44:00Z">
        <w:r w:rsidR="005655B3">
          <w:rPr>
            <w:rFonts w:ascii="Arial" w:hAnsi="Arial" w:cs="Arial"/>
          </w:rPr>
          <w:t xml:space="preserve"> a</w:t>
        </w:r>
      </w:ins>
      <w:r w:rsidR="327A4A3C" w:rsidRPr="34DDE94A">
        <w:rPr>
          <w:rFonts w:ascii="Arial" w:hAnsi="Arial" w:cs="Arial"/>
        </w:rPr>
        <w:t xml:space="preserve"> blockchain platform</w:t>
      </w:r>
      <w:ins w:id="50" w:author="Ryo Fujimura" w:date="2021-10-27T19:45:00Z">
        <w:r w:rsidR="005655B3">
          <w:rPr>
            <w:rFonts w:ascii="Arial" w:hAnsi="Arial" w:cs="Arial"/>
          </w:rPr>
          <w:t>s</w:t>
        </w:r>
      </w:ins>
      <w:r w:rsidR="327A4A3C" w:rsidRPr="34DDE94A">
        <w:rPr>
          <w:rFonts w:ascii="Arial" w:hAnsi="Arial" w:cs="Arial"/>
        </w:rPr>
        <w:t xml:space="preserve">, trusted </w:t>
      </w:r>
      <w:r w:rsidR="00852929" w:rsidRPr="34DDE94A">
        <w:rPr>
          <w:rFonts w:ascii="Arial" w:hAnsi="Arial" w:cs="Arial"/>
        </w:rPr>
        <w:t>authorit</w:t>
      </w:r>
      <w:r w:rsidR="00852929">
        <w:rPr>
          <w:rFonts w:ascii="Arial" w:hAnsi="Arial" w:cs="Arial"/>
        </w:rPr>
        <w:t>ies</w:t>
      </w:r>
      <w:del w:id="51" w:author="Ryo Fujimura" w:date="2021-10-27T19:45:00Z">
        <w:r w:rsidR="327A4A3C" w:rsidRPr="34DDE94A" w:rsidDel="005655B3">
          <w:rPr>
            <w:rFonts w:ascii="Arial" w:hAnsi="Arial" w:cs="Arial"/>
          </w:rPr>
          <w:delText>y</w:delText>
        </w:r>
      </w:del>
      <w:r w:rsidR="327A4A3C" w:rsidRPr="34DDE94A">
        <w:rPr>
          <w:rFonts w:ascii="Arial" w:hAnsi="Arial" w:cs="Arial"/>
        </w:rPr>
        <w:t xml:space="preserve">, and participant users. </w:t>
      </w:r>
    </w:p>
    <w:p w14:paraId="27B737F2" w14:textId="3AEA0A71" w:rsidR="00EC09FB" w:rsidDel="004E24A0" w:rsidRDefault="00EC09FB" w:rsidP="00D0763A">
      <w:pPr>
        <w:spacing w:line="480" w:lineRule="auto"/>
        <w:rPr>
          <w:del w:id="52" w:author="Ryo Fujimura" w:date="2021-10-27T19:33:00Z"/>
          <w:rFonts w:ascii="Arial" w:hAnsi="Arial" w:cs="Arial"/>
        </w:rPr>
      </w:pPr>
    </w:p>
    <w:p w14:paraId="0DFBD52D" w14:textId="77777777" w:rsidR="006F3515" w:rsidRDefault="006F3515">
      <w:pPr>
        <w:rPr>
          <w:rFonts w:ascii="Arial" w:hAnsi="Arial" w:cs="Arial"/>
          <w:b/>
          <w:bCs/>
        </w:rPr>
      </w:pPr>
      <w:del w:id="53" w:author="Ryo Fujimura" w:date="2021-10-27T19:33:00Z">
        <w:r w:rsidDel="004E24A0">
          <w:rPr>
            <w:rFonts w:ascii="Arial" w:hAnsi="Arial" w:cs="Arial"/>
            <w:b/>
            <w:bCs/>
          </w:rPr>
          <w:br w:type="page"/>
        </w:r>
      </w:del>
    </w:p>
    <w:p w14:paraId="36FD5962" w14:textId="3E0CD95F" w:rsidR="00EC09FB" w:rsidRPr="00B41546" w:rsidRDefault="00EC09FB" w:rsidP="00B41546">
      <w:pPr>
        <w:spacing w:line="480" w:lineRule="auto"/>
        <w:jc w:val="center"/>
        <w:rPr>
          <w:rFonts w:ascii="Arial" w:hAnsi="Arial" w:cs="Arial"/>
          <w:b/>
          <w:bCs/>
        </w:rPr>
      </w:pPr>
      <w:r w:rsidRPr="00B41546">
        <w:rPr>
          <w:rFonts w:ascii="Arial" w:hAnsi="Arial" w:cs="Arial"/>
          <w:b/>
          <w:bCs/>
        </w:rPr>
        <w:t>Introduction</w:t>
      </w:r>
    </w:p>
    <w:p w14:paraId="0687B9D2" w14:textId="317975DA" w:rsidR="006F3515" w:rsidRDefault="371B968C" w:rsidP="00D0763A">
      <w:pPr>
        <w:spacing w:line="480" w:lineRule="auto"/>
        <w:rPr>
          <w:rFonts w:ascii="Arial" w:hAnsi="Arial" w:cs="Arial"/>
        </w:rPr>
      </w:pPr>
      <w:r w:rsidRPr="34DDE94A">
        <w:rPr>
          <w:rFonts w:ascii="Arial" w:hAnsi="Arial" w:cs="Arial"/>
        </w:rPr>
        <w:t xml:space="preserve">We live in a world where technology is </w:t>
      </w:r>
      <w:commentRangeStart w:id="54"/>
      <w:del w:id="55" w:author="Ryo Fujimura" w:date="2021-10-27T19:04:00Z">
        <w:r w:rsidRPr="34DDE94A" w:rsidDel="00DA7375">
          <w:rPr>
            <w:rFonts w:ascii="Arial" w:hAnsi="Arial" w:cs="Arial"/>
          </w:rPr>
          <w:delText xml:space="preserve">bonded </w:delText>
        </w:r>
      </w:del>
      <w:ins w:id="56" w:author="Ryo Fujimura" w:date="2021-10-27T19:04:00Z">
        <w:r w:rsidR="00DA7375">
          <w:rPr>
            <w:rFonts w:ascii="Arial" w:hAnsi="Arial" w:cs="Arial"/>
          </w:rPr>
          <w:t>immersed</w:t>
        </w:r>
      </w:ins>
      <w:del w:id="57" w:author="Ryo Fujimura" w:date="2021-10-27T19:04:00Z">
        <w:r w:rsidRPr="34DDE94A" w:rsidDel="00DA7375">
          <w:rPr>
            <w:rFonts w:ascii="Arial" w:hAnsi="Arial" w:cs="Arial"/>
          </w:rPr>
          <w:delText>t</w:delText>
        </w:r>
      </w:del>
      <w:ins w:id="58" w:author="Ryo Fujimura" w:date="2021-10-27T19:04:00Z">
        <w:r w:rsidR="00DA7375">
          <w:rPr>
            <w:rFonts w:ascii="Arial" w:hAnsi="Arial" w:cs="Arial"/>
          </w:rPr>
          <w:t xml:space="preserve"> </w:t>
        </w:r>
      </w:ins>
      <w:ins w:id="59" w:author="Ryo Fujimura" w:date="2021-10-27T19:46:00Z">
        <w:r w:rsidR="005655B3">
          <w:rPr>
            <w:rFonts w:ascii="Arial" w:hAnsi="Arial" w:cs="Arial"/>
          </w:rPr>
          <w:t>in</w:t>
        </w:r>
      </w:ins>
      <w:del w:id="60" w:author="Ryo Fujimura" w:date="2021-10-27T19:04:00Z">
        <w:r w:rsidRPr="34DDE94A" w:rsidDel="00DA7375">
          <w:rPr>
            <w:rFonts w:ascii="Arial" w:hAnsi="Arial" w:cs="Arial"/>
          </w:rPr>
          <w:delText>o</w:delText>
        </w:r>
      </w:del>
      <w:r w:rsidRPr="34DDE94A">
        <w:rPr>
          <w:rFonts w:ascii="Arial" w:hAnsi="Arial" w:cs="Arial"/>
        </w:rPr>
        <w:t xml:space="preserve"> our lif</w:t>
      </w:r>
      <w:commentRangeEnd w:id="54"/>
      <w:r w:rsidR="00F67C17">
        <w:commentReference w:id="54"/>
      </w:r>
      <w:r w:rsidRPr="34DDE94A">
        <w:rPr>
          <w:rFonts w:ascii="Arial" w:hAnsi="Arial" w:cs="Arial"/>
        </w:rPr>
        <w:t xml:space="preserve">e. With the </w:t>
      </w:r>
      <w:commentRangeStart w:id="61"/>
      <w:del w:id="62" w:author="Ryo Fujimura" w:date="2021-10-27T19:04:00Z">
        <w:r w:rsidRPr="34DDE94A" w:rsidDel="00DA7375">
          <w:rPr>
            <w:rFonts w:ascii="Arial" w:hAnsi="Arial" w:cs="Arial"/>
          </w:rPr>
          <w:delText xml:space="preserve">development </w:delText>
        </w:r>
      </w:del>
      <w:ins w:id="63" w:author="Ryo Fujimura" w:date="2021-10-27T19:04:00Z">
        <w:r w:rsidR="00DA7375">
          <w:rPr>
            <w:rFonts w:ascii="Arial" w:hAnsi="Arial" w:cs="Arial"/>
          </w:rPr>
          <w:t>advancement</w:t>
        </w:r>
        <w:r w:rsidR="00DA7375" w:rsidRPr="34DDE94A">
          <w:rPr>
            <w:rFonts w:ascii="Arial" w:hAnsi="Arial" w:cs="Arial"/>
          </w:rPr>
          <w:t xml:space="preserve"> </w:t>
        </w:r>
      </w:ins>
      <w:r w:rsidRPr="34DDE94A">
        <w:rPr>
          <w:rFonts w:ascii="Arial" w:hAnsi="Arial" w:cs="Arial"/>
        </w:rPr>
        <w:t>of technolog</w:t>
      </w:r>
      <w:ins w:id="64" w:author="Ryo Fujimura" w:date="2021-10-27T19:04:00Z">
        <w:r w:rsidR="00DA7375">
          <w:rPr>
            <w:rFonts w:ascii="Arial" w:hAnsi="Arial" w:cs="Arial"/>
          </w:rPr>
          <w:t>y</w:t>
        </w:r>
      </w:ins>
      <w:ins w:id="65" w:author="Ryo Fujimura" w:date="2021-10-27T19:46:00Z">
        <w:r w:rsidR="005655B3">
          <w:rPr>
            <w:rFonts w:ascii="Arial" w:hAnsi="Arial" w:cs="Arial"/>
          </w:rPr>
          <w:t>,</w:t>
        </w:r>
      </w:ins>
      <w:del w:id="66" w:author="Ryo Fujimura" w:date="2021-10-27T19:04:00Z">
        <w:r w:rsidRPr="34DDE94A" w:rsidDel="00DA7375">
          <w:rPr>
            <w:rFonts w:ascii="Arial" w:hAnsi="Arial" w:cs="Arial"/>
          </w:rPr>
          <w:delText>ies</w:delText>
        </w:r>
        <w:commentRangeEnd w:id="61"/>
        <w:r w:rsidR="00F67C17" w:rsidDel="00DA7375">
          <w:commentReference w:id="61"/>
        </w:r>
        <w:r w:rsidRPr="34DDE94A" w:rsidDel="00DA7375">
          <w:rPr>
            <w:rFonts w:ascii="Arial" w:hAnsi="Arial" w:cs="Arial"/>
          </w:rPr>
          <w:delText>,</w:delText>
        </w:r>
      </w:del>
      <w:r w:rsidRPr="34DDE94A">
        <w:rPr>
          <w:rFonts w:ascii="Arial" w:hAnsi="Arial" w:cs="Arial"/>
        </w:rPr>
        <w:t xml:space="preserve"> it is now common </w:t>
      </w:r>
      <w:del w:id="67" w:author="Rosealy Rosales" w:date="2021-10-21T18:47:00Z">
        <w:r w:rsidR="00F67C17" w:rsidRPr="34DDE94A" w:rsidDel="371B968C">
          <w:rPr>
            <w:rFonts w:ascii="Arial" w:hAnsi="Arial" w:cs="Arial"/>
          </w:rPr>
          <w:delText>for an individual</w:delText>
        </w:r>
      </w:del>
      <w:del w:id="68" w:author="Ryo Fujimura" w:date="2021-10-27T19:40:00Z">
        <w:r w:rsidRPr="34DDE94A" w:rsidDel="005655B3">
          <w:rPr>
            <w:rFonts w:ascii="Arial" w:hAnsi="Arial" w:cs="Arial"/>
          </w:rPr>
          <w:delText xml:space="preserve"> </w:delText>
        </w:r>
      </w:del>
      <w:r w:rsidRPr="34DDE94A">
        <w:rPr>
          <w:rFonts w:ascii="Arial" w:hAnsi="Arial" w:cs="Arial"/>
        </w:rPr>
        <w:t xml:space="preserve">to own a smart device that stores and processes personal information. We use </w:t>
      </w:r>
      <w:del w:id="69" w:author="Rosealy Rosales" w:date="2021-10-21T18:48:00Z">
        <w:r w:rsidR="00F67C17" w:rsidRPr="34DDE94A" w:rsidDel="371B968C">
          <w:rPr>
            <w:rFonts w:ascii="Arial" w:hAnsi="Arial" w:cs="Arial"/>
          </w:rPr>
          <w:delText xml:space="preserve">our </w:delText>
        </w:r>
      </w:del>
      <w:r w:rsidRPr="34DDE94A">
        <w:rPr>
          <w:rFonts w:ascii="Arial" w:hAnsi="Arial" w:cs="Arial"/>
        </w:rPr>
        <w:t>smart devices to search for things and places</w:t>
      </w:r>
      <w:ins w:id="70" w:author="Ryo Fujimura" w:date="2021-10-27T19:05:00Z">
        <w:r w:rsidR="00DA7375">
          <w:rPr>
            <w:rFonts w:ascii="Arial" w:hAnsi="Arial" w:cs="Arial"/>
          </w:rPr>
          <w:t>,</w:t>
        </w:r>
      </w:ins>
      <w:del w:id="71" w:author="Ryo Fujimura" w:date="2021-10-27T19:05:00Z">
        <w:r w:rsidRPr="34DDE94A" w:rsidDel="00DA7375">
          <w:rPr>
            <w:rFonts w:ascii="Arial" w:hAnsi="Arial" w:cs="Arial"/>
          </w:rPr>
          <w:delText xml:space="preserve"> </w:delText>
        </w:r>
      </w:del>
      <w:del w:id="72" w:author="Rosealy Rosales" w:date="2021-10-21T18:49:00Z">
        <w:r w:rsidR="00F67C17" w:rsidRPr="34DDE94A" w:rsidDel="371B968C">
          <w:rPr>
            <w:rFonts w:ascii="Arial" w:hAnsi="Arial" w:cs="Arial"/>
          </w:rPr>
          <w:delText xml:space="preserve">or </w:delText>
        </w:r>
        <w:commentRangeStart w:id="73"/>
        <w:r w:rsidR="00F67C17" w:rsidRPr="34DDE94A" w:rsidDel="371B968C">
          <w:rPr>
            <w:rFonts w:ascii="Arial" w:hAnsi="Arial" w:cs="Arial"/>
          </w:rPr>
          <w:delText>even</w:delText>
        </w:r>
      </w:del>
      <w:commentRangeEnd w:id="73"/>
      <w:r w:rsidR="00F67C17">
        <w:commentReference w:id="73"/>
      </w:r>
      <w:r w:rsidRPr="34DDE94A">
        <w:rPr>
          <w:rFonts w:ascii="Arial" w:hAnsi="Arial" w:cs="Arial"/>
        </w:rPr>
        <w:t xml:space="preserve"> move money from one place to another with just our fingertips. </w:t>
      </w:r>
      <w:ins w:id="74" w:author="Ryo Fujimura" w:date="2021-10-27T19:05:00Z">
        <w:r w:rsidR="00DA7375">
          <w:t xml:space="preserve">In comparison, we live in a different world from the previous turn of the century; now out </w:t>
        </w:r>
      </w:ins>
      <w:ins w:id="75" w:author="Ryo Fujimura" w:date="2021-10-27T19:47:00Z">
        <w:r w:rsidR="005655B3">
          <w:t xml:space="preserve">the </w:t>
        </w:r>
      </w:ins>
      <w:ins w:id="76" w:author="Ryo Fujimura" w:date="2021-10-27T19:05:00Z">
        <w:r w:rsidR="00DA7375">
          <w:t>threat of national security is no longer visible.</w:t>
        </w:r>
        <w:r w:rsidR="00DA7375">
          <w:annotationRef/>
        </w:r>
        <w:r w:rsidR="00DA7375">
          <w:t xml:space="preserve"> </w:t>
        </w:r>
      </w:ins>
      <w:commentRangeStart w:id="77"/>
      <w:del w:id="78" w:author="Ryo Fujimura" w:date="2021-10-27T19:05:00Z">
        <w:r w:rsidRPr="34DDE94A" w:rsidDel="00DA7375">
          <w:rPr>
            <w:rFonts w:ascii="Arial" w:hAnsi="Arial" w:cs="Arial"/>
          </w:rPr>
          <w:delText xml:space="preserve">We live in a different world than the world from a couple of centuries ago, our threat is no longer visible. </w:delText>
        </w:r>
        <w:commentRangeEnd w:id="77"/>
        <w:r w:rsidR="00F67C17" w:rsidDel="00DA7375">
          <w:commentReference w:id="77"/>
        </w:r>
      </w:del>
      <w:r w:rsidRPr="34DDE94A">
        <w:rPr>
          <w:rFonts w:ascii="Arial" w:hAnsi="Arial" w:cs="Arial"/>
        </w:rPr>
        <w:t xml:space="preserve">In recent years, a new network system 5G has been widely popular. The next generation 6G will be a different class from previous generations. By integrating satellite communications and unmanned surface vehicle (USV) to 6G mobile communication, global and underground network communication will be consistent in the 6G era. For instance, a remote village can access remote medicine for sick persons and remote education for children. 6G has been a popular innovation rising intensive development </w:t>
      </w:r>
      <w:r w:rsidRPr="34DDE94A">
        <w:rPr>
          <w:rFonts w:ascii="Arial" w:hAnsi="Arial" w:cs="Arial"/>
        </w:rPr>
        <w:lastRenderedPageBreak/>
        <w:t xml:space="preserve">among China, the United States, the </w:t>
      </w:r>
      <w:del w:id="79" w:author="Ryo Fujimura" w:date="2021-10-27T19:06:00Z">
        <w:r w:rsidRPr="34DDE94A" w:rsidDel="00C570AF">
          <w:rPr>
            <w:rFonts w:ascii="Arial" w:hAnsi="Arial" w:cs="Arial"/>
          </w:rPr>
          <w:delText>European Union</w:delText>
        </w:r>
      </w:del>
      <w:ins w:id="80" w:author="Ryo Fujimura" w:date="2021-10-27T19:07:00Z">
        <w:r w:rsidR="00C570AF">
          <w:rPr>
            <w:rFonts w:ascii="Arial" w:hAnsi="Arial" w:cs="Arial"/>
          </w:rPr>
          <w:t>EU</w:t>
        </w:r>
      </w:ins>
      <w:r w:rsidRPr="34DDE94A">
        <w:rPr>
          <w:rFonts w:ascii="Arial" w:hAnsi="Arial" w:cs="Arial"/>
        </w:rPr>
        <w:t xml:space="preserve">, and many more. 6G is currently in the process of development and is planned to be utilized by the public in 2030. The biggest innovation of 6G compared to 5G is its bandwidth and space-division multiplexing including MIMO wireless communications, fiber-optic communications, and other communication technologies. 6G will enable so many advantages to be utilized with autonomous and neural signal technologies. Furthermore, artificial intelligence (AI) plays a major role in designing and optimizing </w:t>
      </w:r>
      <w:ins w:id="81" w:author="Ryo Fujimura" w:date="2021-10-27T19:47:00Z">
        <w:r w:rsidR="005655B3">
          <w:rPr>
            <w:rFonts w:ascii="Arial" w:hAnsi="Arial" w:cs="Arial"/>
          </w:rPr>
          <w:t xml:space="preserve">the </w:t>
        </w:r>
      </w:ins>
      <w:r w:rsidRPr="34DDE94A">
        <w:rPr>
          <w:rFonts w:ascii="Arial" w:hAnsi="Arial" w:cs="Arial"/>
        </w:rPr>
        <w:t>6G</w:t>
      </w:r>
      <w:ins w:id="82" w:author="Ryo Fujimura" w:date="2021-10-27T19:09:00Z">
        <w:r w:rsidR="00C570AF">
          <w:rPr>
            <w:rFonts w:ascii="Arial" w:hAnsi="Arial" w:cs="Arial"/>
          </w:rPr>
          <w:t xml:space="preserve"> network</w:t>
        </w:r>
      </w:ins>
      <w:ins w:id="83" w:author="Ryo Fujimura" w:date="2021-10-27T19:47:00Z">
        <w:r w:rsidR="005655B3">
          <w:rPr>
            <w:rFonts w:ascii="Arial" w:hAnsi="Arial" w:cs="Arial"/>
          </w:rPr>
          <w:t>s</w:t>
        </w:r>
      </w:ins>
      <w:r w:rsidRPr="34DDE94A">
        <w:rPr>
          <w:rFonts w:ascii="Arial" w:hAnsi="Arial" w:cs="Arial"/>
        </w:rPr>
        <w:t xml:space="preserve">. A significant characteristic of AI is its accuracy in analyzing data to reach specific goals. At the same time as we utilize more network connections and exchange more information, there is a firm requirement on reliability, efficiency, and security. Reliability is necessary for users needing the request completed; therefore, not crashing </w:t>
      </w:r>
      <w:del w:id="84" w:author="Ryo Fujimura" w:date="2021-10-27T19:11:00Z">
        <w:r w:rsidRPr="34DDE94A" w:rsidDel="00C570AF">
          <w:rPr>
            <w:rFonts w:ascii="Arial" w:hAnsi="Arial" w:cs="Arial"/>
          </w:rPr>
          <w:delText>in the middle of the</w:delText>
        </w:r>
      </w:del>
      <w:ins w:id="85" w:author="Ryo Fujimura" w:date="2021-10-27T19:11:00Z">
        <w:r w:rsidR="00C570AF">
          <w:rPr>
            <w:rFonts w:ascii="Arial" w:hAnsi="Arial" w:cs="Arial"/>
          </w:rPr>
          <w:t>during a</w:t>
        </w:r>
      </w:ins>
      <w:r w:rsidRPr="34DDE94A">
        <w:rPr>
          <w:rFonts w:ascii="Arial" w:hAnsi="Arial" w:cs="Arial"/>
        </w:rPr>
        <w:t xml:space="preserve"> process and consistently delivering the results</w:t>
      </w:r>
      <w:ins w:id="86" w:author="Ryo Fujimura" w:date="2021-10-27T19:11:00Z">
        <w:r w:rsidR="00C570AF">
          <w:rPr>
            <w:rFonts w:ascii="Arial" w:hAnsi="Arial" w:cs="Arial"/>
          </w:rPr>
          <w:t xml:space="preserve"> to the requester</w:t>
        </w:r>
      </w:ins>
      <w:r w:rsidRPr="34DDE94A">
        <w:rPr>
          <w:rFonts w:ascii="Arial" w:hAnsi="Arial" w:cs="Arial"/>
        </w:rPr>
        <w:t>. Efficiency is crucial for businesses utilizing this technology to attract customers' attention.</w:t>
      </w:r>
      <w:ins w:id="87" w:author="Ryo Fujimura" w:date="2021-10-27T19:11:00Z">
        <w:r w:rsidR="00C570AF">
          <w:rPr>
            <w:rFonts w:ascii="Arial" w:hAnsi="Arial" w:cs="Arial"/>
          </w:rPr>
          <w:t xml:space="preserve"> </w:t>
        </w:r>
      </w:ins>
      <w:r w:rsidRPr="34DDE94A">
        <w:rPr>
          <w:rFonts w:ascii="Arial" w:hAnsi="Arial" w:cs="Arial"/>
        </w:rPr>
        <w:t xml:space="preserve"> </w:t>
      </w:r>
      <w:ins w:id="88" w:author="Ryo Fujimura" w:date="2021-10-27T19:16:00Z">
        <w:r w:rsidR="00D92FEC">
          <w:rPr>
            <w:rFonts w:ascii="Arial" w:hAnsi="Arial" w:cs="Arial"/>
          </w:rPr>
          <w:t xml:space="preserve">Participant measurement is </w:t>
        </w:r>
      </w:ins>
      <w:ins w:id="89" w:author="Ryo Fujimura" w:date="2021-10-27T19:17:00Z">
        <w:r w:rsidR="00D92FEC">
          <w:rPr>
            <w:rFonts w:ascii="Arial" w:hAnsi="Arial" w:cs="Arial"/>
          </w:rPr>
          <w:t xml:space="preserve">calculated by the </w:t>
        </w:r>
      </w:ins>
      <w:ins w:id="90" w:author="Ryo Fujimura" w:date="2021-10-27T19:18:00Z">
        <w:r w:rsidR="00D92FEC">
          <w:rPr>
            <w:rFonts w:ascii="Arial" w:hAnsi="Arial" w:cs="Arial"/>
          </w:rPr>
          <w:t xml:space="preserve">effect of </w:t>
        </w:r>
      </w:ins>
      <w:ins w:id="91" w:author="Ryo Fujimura" w:date="2021-10-27T19:17:00Z">
        <w:r w:rsidR="00D92FEC">
          <w:rPr>
            <w:rFonts w:ascii="Arial" w:hAnsi="Arial" w:cs="Arial"/>
          </w:rPr>
          <w:t>interruption and notification</w:t>
        </w:r>
      </w:ins>
      <w:ins w:id="92" w:author="Ryo Fujimura" w:date="2021-10-27T19:16:00Z">
        <w:r w:rsidR="00D92FEC">
          <w:rPr>
            <w:rFonts w:ascii="Arial" w:hAnsi="Arial" w:cs="Arial" w:hint="eastAsia"/>
          </w:rPr>
          <w:t>.</w:t>
        </w:r>
        <w:r w:rsidR="00D92FEC">
          <w:rPr>
            <w:rFonts w:ascii="Arial" w:hAnsi="Arial" w:cs="Arial"/>
          </w:rPr>
          <w:t xml:space="preserve"> </w:t>
        </w:r>
      </w:ins>
      <w:r w:rsidRPr="34DDE94A">
        <w:rPr>
          <w:rFonts w:ascii="Arial" w:hAnsi="Arial" w:cs="Arial"/>
        </w:rPr>
        <w:t>Security is most important for both ends, to keep personal information private and keeping away from mistreatment.</w:t>
      </w:r>
    </w:p>
    <w:p w14:paraId="261D58E7" w14:textId="77777777" w:rsidR="006F3515" w:rsidRDefault="006F3515">
      <w:pPr>
        <w:rPr>
          <w:rFonts w:ascii="Arial" w:hAnsi="Arial" w:cs="Arial"/>
          <w:b/>
          <w:bCs/>
        </w:rPr>
      </w:pPr>
      <w:del w:id="93" w:author="Ryo Fujimura" w:date="2021-10-27T19:33:00Z">
        <w:r w:rsidDel="004E24A0">
          <w:rPr>
            <w:rFonts w:ascii="Arial" w:hAnsi="Arial" w:cs="Arial"/>
            <w:b/>
            <w:bCs/>
          </w:rPr>
          <w:br w:type="page"/>
        </w:r>
      </w:del>
    </w:p>
    <w:p w14:paraId="4004DC04" w14:textId="25F2F9B5" w:rsidR="006F3515" w:rsidRDefault="006F3515" w:rsidP="006F3515">
      <w:pPr>
        <w:spacing w:line="480" w:lineRule="auto"/>
        <w:jc w:val="center"/>
        <w:rPr>
          <w:rFonts w:ascii="Arial" w:hAnsi="Arial" w:cs="Arial"/>
          <w:b/>
          <w:bCs/>
        </w:rPr>
      </w:pPr>
      <w:r w:rsidRPr="006F3515">
        <w:rPr>
          <w:rFonts w:ascii="Arial" w:hAnsi="Arial" w:cs="Arial"/>
          <w:b/>
          <w:bCs/>
        </w:rPr>
        <w:t>Methods</w:t>
      </w:r>
    </w:p>
    <w:p w14:paraId="7E72ED3C" w14:textId="014E572F" w:rsidR="00D835F8" w:rsidRDefault="327A4A3C" w:rsidP="00953A90">
      <w:pPr>
        <w:spacing w:line="480" w:lineRule="auto"/>
        <w:rPr>
          <w:rFonts w:ascii="Arial" w:hAnsi="Arial" w:cs="Arial"/>
        </w:rPr>
      </w:pPr>
      <w:del w:id="94" w:author="Ryo Fujimura" w:date="2021-10-27T19:19:00Z">
        <w:r w:rsidRPr="34DDE94A" w:rsidDel="00D92FEC">
          <w:rPr>
            <w:rFonts w:ascii="Arial" w:hAnsi="Arial" w:cs="Arial"/>
          </w:rPr>
          <w:delText xml:space="preserve">Many entities </w:delText>
        </w:r>
      </w:del>
      <w:ins w:id="95" w:author="Ryo Fujimura" w:date="2021-10-27T19:19:00Z">
        <w:r w:rsidR="00D92FEC">
          <w:rPr>
            <w:rFonts w:ascii="Arial" w:hAnsi="Arial" w:cs="Arial"/>
          </w:rPr>
          <w:t>D</w:t>
        </w:r>
      </w:ins>
      <w:del w:id="96" w:author="Ryo Fujimura" w:date="2021-10-27T19:19:00Z">
        <w:r w:rsidRPr="34DDE94A" w:rsidDel="00D92FEC">
          <w:rPr>
            <w:rFonts w:ascii="Arial" w:hAnsi="Arial" w:cs="Arial"/>
          </w:rPr>
          <w:delText>d</w:delText>
        </w:r>
      </w:del>
      <w:r w:rsidRPr="34DDE94A">
        <w:rPr>
          <w:rFonts w:ascii="Arial" w:hAnsi="Arial" w:cs="Arial"/>
        </w:rPr>
        <w:t>eveloping AI with machine learning has relied on centralized data,</w:t>
      </w:r>
      <w:del w:id="97" w:author="Ryo Fujimura" w:date="2021-10-27T19:19:00Z">
        <w:r w:rsidRPr="34DDE94A" w:rsidDel="00D92FEC">
          <w:rPr>
            <w:rFonts w:ascii="Arial" w:hAnsi="Arial" w:cs="Arial"/>
          </w:rPr>
          <w:delText xml:space="preserve"> </w:delText>
        </w:r>
      </w:del>
      <w:del w:id="98" w:author="Rosealy Rosales" w:date="2021-10-21T19:02:00Z">
        <w:r w:rsidR="0071569D" w:rsidRPr="34DDE94A" w:rsidDel="327A4A3C">
          <w:rPr>
            <w:rFonts w:ascii="Arial" w:hAnsi="Arial" w:cs="Arial"/>
          </w:rPr>
          <w:delText>that is</w:delText>
        </w:r>
      </w:del>
      <w:r w:rsidRPr="34DDE94A">
        <w:rPr>
          <w:rFonts w:ascii="Arial" w:hAnsi="Arial" w:cs="Arial"/>
        </w:rPr>
        <w:t xml:space="preserve"> stor</w:t>
      </w:r>
      <w:ins w:id="99" w:author="Ryo Fujimura" w:date="2021-10-27T19:19:00Z">
        <w:r w:rsidR="00D92FEC">
          <w:rPr>
            <w:rFonts w:ascii="Arial" w:hAnsi="Arial" w:cs="Arial"/>
          </w:rPr>
          <w:t>ing data</w:t>
        </w:r>
      </w:ins>
      <w:del w:id="100" w:author="Ryo Fujimura" w:date="2021-10-27T19:19:00Z">
        <w:r w:rsidRPr="34DDE94A" w:rsidDel="00D92FEC">
          <w:rPr>
            <w:rFonts w:ascii="Arial" w:hAnsi="Arial" w:cs="Arial"/>
          </w:rPr>
          <w:delText>ed</w:delText>
        </w:r>
      </w:del>
      <w:r w:rsidRPr="34DDE94A">
        <w:rPr>
          <w:rFonts w:ascii="Arial" w:hAnsi="Arial" w:cs="Arial"/>
        </w:rPr>
        <w:t xml:space="preserve"> by a single entity</w:t>
      </w:r>
      <w:ins w:id="101" w:author="Ryo Fujimura" w:date="2021-10-27T19:20:00Z">
        <w:r w:rsidR="00D92FEC">
          <w:rPr>
            <w:rFonts w:ascii="Arial" w:hAnsi="Arial" w:cs="Arial"/>
          </w:rPr>
          <w:t xml:space="preserve">. </w:t>
        </w:r>
      </w:ins>
      <w:del w:id="102" w:author="Ryo Fujimura" w:date="2021-10-27T19:20:00Z">
        <w:r w:rsidRPr="34DDE94A" w:rsidDel="00D92FEC">
          <w:rPr>
            <w:rFonts w:ascii="Arial" w:hAnsi="Arial" w:cs="Arial"/>
          </w:rPr>
          <w:delText>, which is</w:delText>
        </w:r>
      </w:del>
      <w:ins w:id="103" w:author="Ryo Fujimura" w:date="2021-10-27T19:20:00Z">
        <w:r w:rsidR="00D92FEC">
          <w:rPr>
            <w:rFonts w:ascii="Arial" w:hAnsi="Arial" w:cs="Arial"/>
          </w:rPr>
          <w:t>This could be</w:t>
        </w:r>
      </w:ins>
      <w:r w:rsidRPr="34DDE94A">
        <w:rPr>
          <w:rFonts w:ascii="Arial" w:hAnsi="Arial" w:cs="Arial"/>
        </w:rPr>
        <w:t xml:space="preserve"> mistrustful and </w:t>
      </w:r>
      <w:del w:id="104" w:author="Ryo Fujimura" w:date="2021-10-27T19:20:00Z">
        <w:r w:rsidRPr="34DDE94A" w:rsidDel="00D92FEC">
          <w:rPr>
            <w:rFonts w:ascii="Arial" w:hAnsi="Arial" w:cs="Arial"/>
          </w:rPr>
          <w:delText xml:space="preserve">could </w:delText>
        </w:r>
      </w:del>
      <w:r w:rsidRPr="34DDE94A">
        <w:rPr>
          <w:rFonts w:ascii="Arial" w:hAnsi="Arial" w:cs="Arial"/>
        </w:rPr>
        <w:t>lead to a major data leak or damage</w:t>
      </w:r>
      <w:ins w:id="105" w:author="Ryo Fujimura" w:date="2021-10-27T19:20:00Z">
        <w:r w:rsidR="00D92FEC">
          <w:rPr>
            <w:rFonts w:ascii="Arial" w:hAnsi="Arial" w:cs="Arial"/>
          </w:rPr>
          <w:t>,</w:t>
        </w:r>
      </w:ins>
      <w:r w:rsidRPr="34DDE94A">
        <w:rPr>
          <w:rFonts w:ascii="Arial" w:hAnsi="Arial" w:cs="Arial"/>
        </w:rPr>
        <w:t xml:space="preserve"> which could lead to </w:t>
      </w:r>
      <w:del w:id="106" w:author="Ryo Fujimura" w:date="2021-10-27T19:20:00Z">
        <w:r w:rsidRPr="34DDE94A" w:rsidDel="00D92FEC">
          <w:rPr>
            <w:rFonts w:ascii="Arial" w:hAnsi="Arial" w:cs="Arial"/>
          </w:rPr>
          <w:delText xml:space="preserve">network </w:delText>
        </w:r>
      </w:del>
      <w:r w:rsidRPr="34DDE94A">
        <w:rPr>
          <w:rFonts w:ascii="Arial" w:hAnsi="Arial" w:cs="Arial"/>
        </w:rPr>
        <w:t>powerlessness.</w:t>
      </w:r>
      <w:ins w:id="107" w:author="Ryo Fujimura" w:date="2021-10-27T19:23:00Z">
        <w:r w:rsidR="00D92FEC">
          <w:rPr>
            <w:rFonts w:ascii="Arial" w:hAnsi="Arial" w:cs="Arial"/>
          </w:rPr>
          <w:t xml:space="preserve"> </w:t>
        </w:r>
      </w:ins>
      <w:del w:id="108" w:author="Ryo Fujimura" w:date="2021-10-27T19:21:00Z">
        <w:r w:rsidRPr="34DDE94A" w:rsidDel="00D92FEC">
          <w:rPr>
            <w:rFonts w:ascii="Arial" w:hAnsi="Arial" w:cs="Arial"/>
          </w:rPr>
          <w:delText xml:space="preserve"> </w:delText>
        </w:r>
      </w:del>
      <w:del w:id="109" w:author="Ryo Fujimura" w:date="2021-10-27T19:22:00Z">
        <w:r w:rsidRPr="34DDE94A" w:rsidDel="00D92FEC">
          <w:rPr>
            <w:rFonts w:ascii="Arial" w:hAnsi="Arial" w:cs="Arial"/>
          </w:rPr>
          <w:delText xml:space="preserve">With </w:delText>
        </w:r>
      </w:del>
      <w:ins w:id="110" w:author="Ryo Fujimura" w:date="2021-10-27T19:22:00Z">
        <w:r w:rsidR="00D92FEC">
          <w:rPr>
            <w:rFonts w:ascii="Arial" w:hAnsi="Arial" w:cs="Arial"/>
          </w:rPr>
          <w:t>U</w:t>
        </w:r>
      </w:ins>
      <w:del w:id="111" w:author="Ryo Fujimura" w:date="2021-10-27T19:22:00Z">
        <w:r w:rsidRPr="34DDE94A" w:rsidDel="00D92FEC">
          <w:rPr>
            <w:rFonts w:ascii="Arial" w:hAnsi="Arial" w:cs="Arial"/>
          </w:rPr>
          <w:delText>u</w:delText>
        </w:r>
      </w:del>
      <w:r w:rsidRPr="34DDE94A">
        <w:rPr>
          <w:rFonts w:ascii="Arial" w:hAnsi="Arial" w:cs="Arial"/>
        </w:rPr>
        <w:t xml:space="preserve">tilizing </w:t>
      </w:r>
      <w:ins w:id="112" w:author="Ryo Fujimura" w:date="2021-10-27T19:48:00Z">
        <w:r w:rsidR="005655B3">
          <w:rPr>
            <w:rFonts w:ascii="Arial" w:hAnsi="Arial" w:cs="Arial"/>
          </w:rPr>
          <w:t xml:space="preserve">a </w:t>
        </w:r>
      </w:ins>
      <w:r w:rsidRPr="34DDE94A">
        <w:rPr>
          <w:rFonts w:ascii="Arial" w:hAnsi="Arial" w:cs="Arial"/>
        </w:rPr>
        <w:t xml:space="preserve">6G network, applications will now have to transmit big data analysis and storage. </w:t>
      </w:r>
      <w:ins w:id="113" w:author="Ryo Fujimura" w:date="2021-10-27T19:23:00Z">
        <w:r w:rsidR="00D92FEC" w:rsidRPr="34DDE94A">
          <w:rPr>
            <w:rFonts w:ascii="Arial" w:hAnsi="Arial" w:cs="Arial"/>
          </w:rPr>
          <w:t xml:space="preserve">A blockchain-enabled crowdsourced system </w:t>
        </w:r>
        <w:r w:rsidR="00D92FEC">
          <w:rPr>
            <w:rFonts w:ascii="Arial" w:hAnsi="Arial" w:cs="Arial"/>
          </w:rPr>
          <w:t xml:space="preserve">can deliver a consistently efficient and reliable data transmission. </w:t>
        </w:r>
      </w:ins>
      <w:ins w:id="114" w:author="Ryo Fujimura" w:date="2021-10-27T19:48:00Z">
        <w:r w:rsidR="0065774C">
          <w:rPr>
            <w:rFonts w:ascii="Arial" w:hAnsi="Arial" w:cs="Arial"/>
          </w:rPr>
          <w:t>A b</w:t>
        </w:r>
      </w:ins>
      <w:ins w:id="115" w:author="Ryo Fujimura" w:date="2021-10-27T19:29:00Z">
        <w:r w:rsidR="004E24A0" w:rsidRPr="34DDE94A">
          <w:rPr>
            <w:rFonts w:ascii="Arial" w:hAnsi="Arial" w:cs="Arial"/>
          </w:rPr>
          <w:t xml:space="preserve">lockchain platform is a set of blocks of data that </w:t>
        </w:r>
      </w:ins>
      <w:ins w:id="116" w:author="Ryo Fujimura" w:date="2021-10-27T19:49:00Z">
        <w:r w:rsidR="0065774C">
          <w:rPr>
            <w:rFonts w:ascii="Arial" w:hAnsi="Arial" w:cs="Arial"/>
          </w:rPr>
          <w:t>are</w:t>
        </w:r>
      </w:ins>
      <w:ins w:id="117" w:author="Ryo Fujimura" w:date="2021-10-27T19:29:00Z">
        <w:r w:rsidR="004E24A0" w:rsidRPr="34DDE94A">
          <w:rPr>
            <w:rFonts w:ascii="Arial" w:hAnsi="Arial" w:cs="Arial"/>
          </w:rPr>
          <w:t xml:space="preserve"> chained with other block</w:t>
        </w:r>
      </w:ins>
      <w:ins w:id="118" w:author="Ryo Fujimura" w:date="2021-10-27T19:49:00Z">
        <w:r w:rsidR="0065774C">
          <w:rPr>
            <w:rFonts w:ascii="Arial" w:hAnsi="Arial" w:cs="Arial"/>
          </w:rPr>
          <w:t>s</w:t>
        </w:r>
      </w:ins>
      <w:ins w:id="119" w:author="Ryo Fujimura" w:date="2021-10-27T19:29:00Z">
        <w:r w:rsidR="004E24A0" w:rsidRPr="34DDE94A">
          <w:rPr>
            <w:rFonts w:ascii="Arial" w:hAnsi="Arial" w:cs="Arial"/>
          </w:rPr>
          <w:t xml:space="preserve"> of data that is impossible to </w:t>
        </w:r>
        <w:r w:rsidR="004E24A0" w:rsidRPr="34DDE94A">
          <w:rPr>
            <w:rFonts w:ascii="Arial" w:hAnsi="Arial" w:cs="Arial"/>
          </w:rPr>
          <w:lastRenderedPageBreak/>
          <w:t xml:space="preserve">change the content of one block of data without interfering. The core point of blockchain is the approach of handling data decentralized and distributed prevents retroactive altering of data. </w:t>
        </w:r>
      </w:ins>
      <w:r w:rsidR="369B67BB" w:rsidRPr="34DDE94A">
        <w:rPr>
          <w:rFonts w:ascii="Arial" w:hAnsi="Arial" w:cs="Arial"/>
        </w:rPr>
        <w:t>A blockchain-enabled crowdsourced system consists of four structure</w:t>
      </w:r>
      <w:ins w:id="120" w:author="Rosealy Rosales" w:date="2021-10-21T19:03:00Z">
        <w:r w:rsidR="41F1117E" w:rsidRPr="34DDE94A">
          <w:rPr>
            <w:rFonts w:ascii="Arial" w:hAnsi="Arial" w:cs="Arial"/>
          </w:rPr>
          <w:t>s</w:t>
        </w:r>
      </w:ins>
      <w:ins w:id="121" w:author="Rosealy Rosales" w:date="2021-10-21T19:04:00Z">
        <w:r w:rsidR="41F1117E" w:rsidRPr="34DDE94A">
          <w:rPr>
            <w:rFonts w:ascii="Arial" w:hAnsi="Arial" w:cs="Arial"/>
          </w:rPr>
          <w:t>:</w:t>
        </w:r>
      </w:ins>
      <w:del w:id="122" w:author="Rosealy Rosales" w:date="2021-10-21T19:04:00Z">
        <w:r w:rsidR="0071569D" w:rsidRPr="34DDE94A" w:rsidDel="369B67BB">
          <w:rPr>
            <w:rFonts w:ascii="Arial" w:hAnsi="Arial" w:cs="Arial"/>
          </w:rPr>
          <w:delText>,</w:delText>
        </w:r>
      </w:del>
      <w:r w:rsidR="369B67BB" w:rsidRPr="34DDE94A">
        <w:rPr>
          <w:rFonts w:ascii="Arial" w:hAnsi="Arial" w:cs="Arial"/>
        </w:rPr>
        <w:t xml:space="preserve"> fog server, </w:t>
      </w:r>
      <w:ins w:id="123" w:author="Ryo Fujimura" w:date="2021-10-27T19:49:00Z">
        <w:r w:rsidR="0065774C">
          <w:rPr>
            <w:rFonts w:ascii="Arial" w:hAnsi="Arial" w:cs="Arial"/>
          </w:rPr>
          <w:t xml:space="preserve">a </w:t>
        </w:r>
      </w:ins>
      <w:r w:rsidR="369B67BB" w:rsidRPr="34DDE94A">
        <w:rPr>
          <w:rFonts w:ascii="Arial" w:hAnsi="Arial" w:cs="Arial"/>
        </w:rPr>
        <w:t xml:space="preserve">blockchain platform, trusted authority, and participant users. A fog server is the core of </w:t>
      </w:r>
      <w:ins w:id="124" w:author="Ryo Fujimura" w:date="2021-10-27T19:49:00Z">
        <w:r w:rsidR="0065774C">
          <w:rPr>
            <w:rFonts w:ascii="Arial" w:hAnsi="Arial" w:cs="Arial"/>
          </w:rPr>
          <w:t xml:space="preserve">a </w:t>
        </w:r>
      </w:ins>
      <w:r w:rsidR="369B67BB" w:rsidRPr="34DDE94A">
        <w:rPr>
          <w:rFonts w:ascii="Arial" w:hAnsi="Arial" w:cs="Arial"/>
        </w:rPr>
        <w:t>blockchain-enabled crowdsourced system</w:t>
      </w:r>
      <w:ins w:id="125" w:author="Ryo Fujimura" w:date="2021-10-27T19:24:00Z">
        <w:r w:rsidR="00D92FEC">
          <w:rPr>
            <w:rFonts w:ascii="Arial" w:hAnsi="Arial" w:cs="Arial"/>
          </w:rPr>
          <w:t>.</w:t>
        </w:r>
      </w:ins>
      <w:del w:id="126" w:author="Rosealy Rosales" w:date="2021-10-21T19:04:00Z">
        <w:r w:rsidR="0071569D" w:rsidRPr="34DDE94A" w:rsidDel="369B67BB">
          <w:rPr>
            <w:rFonts w:ascii="Arial" w:hAnsi="Arial" w:cs="Arial"/>
          </w:rPr>
          <w:delText>, where</w:delText>
        </w:r>
      </w:del>
      <w:r w:rsidR="369B67BB" w:rsidRPr="34DDE94A">
        <w:rPr>
          <w:rFonts w:ascii="Arial" w:hAnsi="Arial" w:cs="Arial"/>
        </w:rPr>
        <w:t xml:space="preserve"> </w:t>
      </w:r>
      <w:ins w:id="127" w:author="Rosealy Rosales" w:date="2021-10-21T19:04:00Z">
        <w:r w:rsidR="5F6BBD9B" w:rsidRPr="34DDE94A">
          <w:rPr>
            <w:rFonts w:ascii="Arial" w:hAnsi="Arial" w:cs="Arial"/>
          </w:rPr>
          <w:t>I</w:t>
        </w:r>
      </w:ins>
      <w:del w:id="128" w:author="Rosealy Rosales" w:date="2021-10-21T19:04:00Z">
        <w:r w:rsidR="0071569D" w:rsidRPr="34DDE94A" w:rsidDel="369B67BB">
          <w:rPr>
            <w:rFonts w:ascii="Arial" w:hAnsi="Arial" w:cs="Arial"/>
          </w:rPr>
          <w:delText>i</w:delText>
        </w:r>
      </w:del>
      <w:r w:rsidR="369B67BB" w:rsidRPr="34DDE94A">
        <w:rPr>
          <w:rFonts w:ascii="Arial" w:hAnsi="Arial" w:cs="Arial"/>
        </w:rPr>
        <w:t xml:space="preserve">t conducts user management, task management, and outlier direction; meaning it will </w:t>
      </w:r>
      <w:r w:rsidR="371B968C" w:rsidRPr="34DDE94A">
        <w:rPr>
          <w:rFonts w:ascii="Arial" w:hAnsi="Arial" w:cs="Arial"/>
        </w:rPr>
        <w:t>receive request</w:t>
      </w:r>
      <w:ins w:id="129" w:author="Ryo Fujimura" w:date="2021-10-27T19:50:00Z">
        <w:r w:rsidR="0065774C">
          <w:rPr>
            <w:rFonts w:ascii="Arial" w:hAnsi="Arial" w:cs="Arial"/>
          </w:rPr>
          <w:t>s</w:t>
        </w:r>
      </w:ins>
      <w:r w:rsidR="371B968C" w:rsidRPr="34DDE94A">
        <w:rPr>
          <w:rFonts w:ascii="Arial" w:hAnsi="Arial" w:cs="Arial"/>
        </w:rPr>
        <w:t xml:space="preserve"> and send results to the participant requesters </w:t>
      </w:r>
      <w:r w:rsidR="369B67BB" w:rsidRPr="34DDE94A">
        <w:rPr>
          <w:rFonts w:ascii="Arial" w:hAnsi="Arial" w:cs="Arial"/>
        </w:rPr>
        <w:t xml:space="preserve">and select </w:t>
      </w:r>
      <w:ins w:id="130" w:author="Ryo Fujimura" w:date="2021-10-27T19:51:00Z">
        <w:r w:rsidR="0065774C">
          <w:rPr>
            <w:rFonts w:ascii="Arial" w:hAnsi="Arial" w:cs="Arial"/>
          </w:rPr>
          <w:t xml:space="preserve">the </w:t>
        </w:r>
      </w:ins>
      <w:r w:rsidR="369B67BB" w:rsidRPr="34DDE94A">
        <w:rPr>
          <w:rFonts w:ascii="Arial" w:hAnsi="Arial" w:cs="Arial"/>
        </w:rPr>
        <w:t>trusted</w:t>
      </w:r>
      <w:r w:rsidR="371B968C" w:rsidRPr="34DDE94A">
        <w:rPr>
          <w:rFonts w:ascii="Arial" w:hAnsi="Arial" w:cs="Arial"/>
        </w:rPr>
        <w:t xml:space="preserve"> authorit</w:t>
      </w:r>
      <w:ins w:id="131" w:author="Ryo Fujimura" w:date="2021-10-27T19:51:00Z">
        <w:r w:rsidR="0065774C">
          <w:rPr>
            <w:rFonts w:ascii="Arial" w:hAnsi="Arial" w:cs="Arial"/>
          </w:rPr>
          <w:t>ies</w:t>
        </w:r>
      </w:ins>
      <w:del w:id="132" w:author="Ryo Fujimura" w:date="2021-10-27T19:51:00Z">
        <w:r w:rsidR="371B968C" w:rsidRPr="34DDE94A" w:rsidDel="0065774C">
          <w:rPr>
            <w:rFonts w:ascii="Arial" w:hAnsi="Arial" w:cs="Arial"/>
          </w:rPr>
          <w:delText>y</w:delText>
        </w:r>
      </w:del>
      <w:r w:rsidR="371B968C" w:rsidRPr="34DDE94A">
        <w:rPr>
          <w:rFonts w:ascii="Arial" w:hAnsi="Arial" w:cs="Arial"/>
        </w:rPr>
        <w:t xml:space="preserve"> to secure privac</w:t>
      </w:r>
      <w:ins w:id="133" w:author="Ryo Fujimura" w:date="2021-10-27T19:25:00Z">
        <w:r w:rsidR="00D92FEC">
          <w:rPr>
            <w:rFonts w:ascii="Arial" w:hAnsi="Arial" w:cs="Arial"/>
          </w:rPr>
          <w:t xml:space="preserve">y. And </w:t>
        </w:r>
      </w:ins>
      <w:del w:id="134" w:author="Ryo Fujimura" w:date="2021-10-27T19:25:00Z">
        <w:r w:rsidR="371B968C" w:rsidRPr="34DDE94A" w:rsidDel="00D92FEC">
          <w:rPr>
            <w:rFonts w:ascii="Arial" w:hAnsi="Arial" w:cs="Arial"/>
          </w:rPr>
          <w:delText>y</w:delText>
        </w:r>
      </w:del>
      <w:ins w:id="135" w:author="Rosealy Rosales" w:date="2021-10-21T19:05:00Z">
        <w:del w:id="136" w:author="Ryo Fujimura" w:date="2021-10-27T19:24:00Z">
          <w:r w:rsidR="12DC26AB" w:rsidRPr="34DDE94A" w:rsidDel="00D92FEC">
            <w:rPr>
              <w:rFonts w:ascii="Arial" w:hAnsi="Arial" w:cs="Arial"/>
            </w:rPr>
            <w:delText>.</w:delText>
          </w:r>
        </w:del>
      </w:ins>
      <w:del w:id="137" w:author="Ryo Fujimura" w:date="2021-10-27T19:24:00Z">
        <w:r w:rsidR="369B67BB" w:rsidRPr="34DDE94A" w:rsidDel="00D92FEC">
          <w:rPr>
            <w:rFonts w:ascii="Arial" w:hAnsi="Arial" w:cs="Arial"/>
          </w:rPr>
          <w:delText xml:space="preserve">, </w:delText>
        </w:r>
      </w:del>
      <w:del w:id="138" w:author="Ryo Fujimura" w:date="2021-10-27T19:25:00Z">
        <w:r w:rsidR="0071569D" w:rsidRPr="34DDE94A" w:rsidDel="00D92FEC">
          <w:rPr>
            <w:rFonts w:ascii="Arial" w:hAnsi="Arial" w:cs="Arial"/>
          </w:rPr>
          <w:delText>meanwhile</w:delText>
        </w:r>
      </w:del>
      <w:ins w:id="139" w:author="Rosealy Rosales" w:date="2021-10-21T19:05:00Z">
        <w:del w:id="140" w:author="Ryo Fujimura" w:date="2021-10-27T19:24:00Z">
          <w:r w:rsidR="4579CD9C" w:rsidRPr="34DDE94A" w:rsidDel="00D92FEC">
            <w:rPr>
              <w:rFonts w:ascii="Arial" w:hAnsi="Arial" w:cs="Arial"/>
            </w:rPr>
            <w:delText xml:space="preserve"> A</w:delText>
          </w:r>
        </w:del>
        <w:del w:id="141" w:author="Ryo Fujimura" w:date="2021-10-27T19:25:00Z">
          <w:r w:rsidR="4579CD9C" w:rsidRPr="34DDE94A" w:rsidDel="00D92FEC">
            <w:rPr>
              <w:rFonts w:ascii="Arial" w:hAnsi="Arial" w:cs="Arial"/>
            </w:rPr>
            <w:delText>t the same time,</w:delText>
          </w:r>
        </w:del>
      </w:ins>
      <w:del w:id="142" w:author="Ryo Fujimura" w:date="2021-10-27T19:25:00Z">
        <w:r w:rsidR="369B67BB" w:rsidRPr="34DDE94A" w:rsidDel="00D92FEC">
          <w:rPr>
            <w:rFonts w:ascii="Arial" w:hAnsi="Arial" w:cs="Arial"/>
          </w:rPr>
          <w:delText xml:space="preserve"> sending</w:delText>
        </w:r>
      </w:del>
      <w:ins w:id="143" w:author="Ryo Fujimura" w:date="2021-10-27T19:25:00Z">
        <w:r w:rsidR="00D92FEC">
          <w:rPr>
            <w:rFonts w:ascii="Arial" w:hAnsi="Arial" w:cs="Arial"/>
          </w:rPr>
          <w:t>sends</w:t>
        </w:r>
      </w:ins>
      <w:r w:rsidR="369B67BB" w:rsidRPr="34DDE94A">
        <w:rPr>
          <w:rFonts w:ascii="Arial" w:hAnsi="Arial" w:cs="Arial"/>
        </w:rPr>
        <w:t xml:space="preserve"> crucial data to blockchain platform</w:t>
      </w:r>
      <w:ins w:id="144" w:author="Ryo Fujimura" w:date="2021-10-27T19:52:00Z">
        <w:r w:rsidR="0065774C">
          <w:rPr>
            <w:rFonts w:ascii="Arial" w:hAnsi="Arial" w:cs="Arial"/>
          </w:rPr>
          <w:t>s</w:t>
        </w:r>
      </w:ins>
      <w:ins w:id="145" w:author="Ryo Fujimura" w:date="2021-10-27T19:25:00Z">
        <w:r w:rsidR="00D92FEC">
          <w:rPr>
            <w:rFonts w:ascii="Arial" w:hAnsi="Arial" w:cs="Arial"/>
          </w:rPr>
          <w:t xml:space="preserve"> to store data</w:t>
        </w:r>
      </w:ins>
      <w:r w:rsidR="369B67BB" w:rsidRPr="34DDE94A">
        <w:rPr>
          <w:rFonts w:ascii="Arial" w:hAnsi="Arial" w:cs="Arial"/>
        </w:rPr>
        <w:t xml:space="preserve">. Receiving </w:t>
      </w:r>
      <w:r w:rsidR="371B968C" w:rsidRPr="34DDE94A">
        <w:rPr>
          <w:rFonts w:ascii="Arial" w:hAnsi="Arial" w:cs="Arial"/>
        </w:rPr>
        <w:t xml:space="preserve">and sending </w:t>
      </w:r>
      <w:r w:rsidR="369B67BB" w:rsidRPr="34DDE94A">
        <w:rPr>
          <w:rFonts w:ascii="Arial" w:hAnsi="Arial" w:cs="Arial"/>
        </w:rPr>
        <w:t xml:space="preserve">data is </w:t>
      </w:r>
      <w:r w:rsidR="371B968C" w:rsidRPr="34DDE94A">
        <w:rPr>
          <w:rFonts w:ascii="Arial" w:hAnsi="Arial" w:cs="Arial"/>
        </w:rPr>
        <w:t>straightforward</w:t>
      </w:r>
      <w:ins w:id="146" w:author="Rosealy Rosales" w:date="2021-10-21T19:06:00Z">
        <w:r w:rsidR="00AEA8E9" w:rsidRPr="34DDE94A">
          <w:rPr>
            <w:rFonts w:ascii="Arial" w:hAnsi="Arial" w:cs="Arial"/>
          </w:rPr>
          <w:t>,</w:t>
        </w:r>
      </w:ins>
      <w:r w:rsidR="371B968C" w:rsidRPr="34DDE94A">
        <w:rPr>
          <w:rFonts w:ascii="Arial" w:hAnsi="Arial" w:cs="Arial"/>
        </w:rPr>
        <w:t xml:space="preserve"> </w:t>
      </w:r>
      <w:del w:id="147" w:author="Rosealy Rosales" w:date="2021-10-21T19:06:00Z">
        <w:r w:rsidR="0071569D" w:rsidRPr="34DDE94A" w:rsidDel="371B968C">
          <w:rPr>
            <w:rFonts w:ascii="Arial" w:hAnsi="Arial" w:cs="Arial"/>
          </w:rPr>
          <w:delText xml:space="preserve">when </w:delText>
        </w:r>
      </w:del>
      <w:r w:rsidR="371B968C" w:rsidRPr="34DDE94A">
        <w:rPr>
          <w:rFonts w:ascii="Arial" w:hAnsi="Arial" w:cs="Arial"/>
        </w:rPr>
        <w:t>a participant requester requests a problem</w:t>
      </w:r>
      <w:del w:id="148" w:author="Ryo Fujimura" w:date="2021-10-27T19:26:00Z">
        <w:r w:rsidR="371B968C" w:rsidRPr="34DDE94A" w:rsidDel="00D92FEC">
          <w:rPr>
            <w:rFonts w:ascii="Arial" w:hAnsi="Arial" w:cs="Arial"/>
          </w:rPr>
          <w:delText xml:space="preserve"> solved</w:delText>
        </w:r>
      </w:del>
      <w:r w:rsidR="371B968C" w:rsidRPr="34DDE94A">
        <w:rPr>
          <w:rFonts w:ascii="Arial" w:hAnsi="Arial" w:cs="Arial"/>
        </w:rPr>
        <w:t>, fog server will receive the data, gain solved data, and send</w:t>
      </w:r>
      <w:ins w:id="149" w:author="Rosealy Rosales" w:date="2021-10-21T19:07:00Z">
        <w:del w:id="150" w:author="Ryo Fujimura" w:date="2021-10-27T19:52:00Z">
          <w:r w:rsidR="67194662" w:rsidRPr="34DDE94A" w:rsidDel="0065774C">
            <w:rPr>
              <w:rFonts w:ascii="Arial" w:hAnsi="Arial" w:cs="Arial"/>
            </w:rPr>
            <w:delText>s</w:delText>
          </w:r>
        </w:del>
      </w:ins>
      <w:r w:rsidR="371B968C" w:rsidRPr="34DDE94A">
        <w:rPr>
          <w:rFonts w:ascii="Arial" w:hAnsi="Arial" w:cs="Arial"/>
        </w:rPr>
        <w:t xml:space="preserve"> </w:t>
      </w:r>
      <w:ins w:id="151" w:author="Ryo Fujimura" w:date="2021-10-27T19:26:00Z">
        <w:r w:rsidR="00D92FEC">
          <w:rPr>
            <w:rFonts w:ascii="Arial" w:hAnsi="Arial" w:cs="Arial"/>
          </w:rPr>
          <w:t xml:space="preserve">the results </w:t>
        </w:r>
      </w:ins>
      <w:r w:rsidR="371B968C" w:rsidRPr="34DDE94A">
        <w:rPr>
          <w:rFonts w:ascii="Arial" w:hAnsi="Arial" w:cs="Arial"/>
        </w:rPr>
        <w:t>to the requester. Since security is a key point, a worker, who solves the problem should only know crucial data to solve the problem; therefore, a request data will be gathered to trusted authority for key secret management, to explore authorized valid identity for participant users (requester and worker) without exposing privacy.</w:t>
      </w:r>
      <w:del w:id="152" w:author="Ryo Fujimura" w:date="2021-10-27T19:27:00Z">
        <w:r w:rsidR="371B968C" w:rsidRPr="34DDE94A" w:rsidDel="00D92FEC">
          <w:rPr>
            <w:rFonts w:ascii="Arial" w:hAnsi="Arial" w:cs="Arial"/>
          </w:rPr>
          <w:delText xml:space="preserve"> </w:delText>
        </w:r>
      </w:del>
      <w:r w:rsidR="371B968C" w:rsidRPr="34DDE94A">
        <w:rPr>
          <w:rFonts w:ascii="Arial" w:hAnsi="Arial" w:cs="Arial"/>
        </w:rPr>
        <w:t xml:space="preserve"> The blockchain platform </w:t>
      </w:r>
      <w:r w:rsidR="530B0BCE" w:rsidRPr="34DDE94A">
        <w:rPr>
          <w:rFonts w:ascii="Arial" w:hAnsi="Arial" w:cs="Arial"/>
        </w:rPr>
        <w:t xml:space="preserve">performs as a median </w:t>
      </w:r>
      <w:del w:id="153" w:author="Ryo Fujimura" w:date="2021-10-27T19:27:00Z">
        <w:r w:rsidR="530B0BCE" w:rsidRPr="34DDE94A" w:rsidDel="00D92FEC">
          <w:rPr>
            <w:rFonts w:ascii="Arial" w:hAnsi="Arial" w:cs="Arial"/>
          </w:rPr>
          <w:delText xml:space="preserve">of </w:delText>
        </w:r>
      </w:del>
      <w:ins w:id="154" w:author="Ryo Fujimura" w:date="2021-10-27T19:27:00Z">
        <w:r w:rsidR="00D92FEC">
          <w:rPr>
            <w:rFonts w:ascii="Arial" w:hAnsi="Arial" w:cs="Arial"/>
          </w:rPr>
          <w:t>for</w:t>
        </w:r>
        <w:r w:rsidR="00D92FEC" w:rsidRPr="34DDE94A">
          <w:rPr>
            <w:rFonts w:ascii="Arial" w:hAnsi="Arial" w:cs="Arial"/>
          </w:rPr>
          <w:t xml:space="preserve"> </w:t>
        </w:r>
      </w:ins>
      <w:r w:rsidR="530B0BCE" w:rsidRPr="34DDE94A">
        <w:rPr>
          <w:rFonts w:ascii="Arial" w:hAnsi="Arial" w:cs="Arial"/>
        </w:rPr>
        <w:t xml:space="preserve">requesters and workers. </w:t>
      </w:r>
      <w:ins w:id="155" w:author="Rosealy Rosales" w:date="2021-10-21T19:08:00Z">
        <w:del w:id="156" w:author="Ryo Fujimura" w:date="2021-10-27T19:28:00Z">
          <w:r w:rsidR="7C6FC482" w:rsidRPr="34DDE94A" w:rsidDel="004E24A0">
            <w:rPr>
              <w:rFonts w:ascii="Arial" w:hAnsi="Arial" w:cs="Arial"/>
            </w:rPr>
            <w:delText>B</w:delText>
          </w:r>
        </w:del>
      </w:ins>
      <w:del w:id="157" w:author="Ryo Fujimura" w:date="2021-10-27T19:28:00Z">
        <w:r w:rsidR="0071569D" w:rsidRPr="34DDE94A" w:rsidDel="004E24A0">
          <w:rPr>
            <w:rFonts w:ascii="Arial" w:hAnsi="Arial" w:cs="Arial"/>
          </w:rPr>
          <w:delText>b</w:delText>
        </w:r>
        <w:r w:rsidR="530B0BCE" w:rsidRPr="34DDE94A" w:rsidDel="004E24A0">
          <w:rPr>
            <w:rFonts w:ascii="Arial" w:hAnsi="Arial" w:cs="Arial"/>
          </w:rPr>
          <w:delText xml:space="preserve">lockchain platform is a set of blocks of data that is chained with other block of data that is impossible to change the content of one block of data without interfering. The core point of blockchain is the approach of handling data decentralized and distributed prevents retroactive altering of data. </w:delText>
        </w:r>
      </w:del>
      <w:r w:rsidR="530B0BCE" w:rsidRPr="34DDE94A">
        <w:rPr>
          <w:rFonts w:ascii="Arial" w:hAnsi="Arial" w:cs="Arial"/>
        </w:rPr>
        <w:t xml:space="preserve">Now we need to consider the attackers leading to a </w:t>
      </w:r>
      <w:ins w:id="158" w:author="Ryo Fujimura" w:date="2021-10-27T19:52:00Z">
        <w:r w:rsidR="0065774C">
          <w:rPr>
            <w:rFonts w:ascii="Arial" w:hAnsi="Arial" w:cs="Arial"/>
          </w:rPr>
          <w:t xml:space="preserve">piece of </w:t>
        </w:r>
      </w:ins>
      <w:r w:rsidR="530B0BCE" w:rsidRPr="34DDE94A">
        <w:rPr>
          <w:rFonts w:ascii="Arial" w:hAnsi="Arial" w:cs="Arial"/>
        </w:rPr>
        <w:t>misinformative information. In this experiment</w:t>
      </w:r>
      <w:ins w:id="159" w:author="Ryo Fujimura" w:date="2021-10-27T19:53:00Z">
        <w:r w:rsidR="0065774C">
          <w:rPr>
            <w:rFonts w:ascii="Arial" w:hAnsi="Arial" w:cs="Arial"/>
          </w:rPr>
          <w:t>,</w:t>
        </w:r>
      </w:ins>
      <w:r w:rsidR="530B0BCE" w:rsidRPr="34DDE94A">
        <w:rPr>
          <w:rFonts w:ascii="Arial" w:hAnsi="Arial" w:cs="Arial"/>
        </w:rPr>
        <w:t xml:space="preserve"> we will provide two levels of attackers. </w:t>
      </w:r>
      <w:ins w:id="160" w:author="Ryo Fujimura" w:date="2021-10-27T19:53:00Z">
        <w:r w:rsidR="0065774C">
          <w:rPr>
            <w:rFonts w:ascii="Arial" w:hAnsi="Arial" w:cs="Arial"/>
          </w:rPr>
          <w:t>A l</w:t>
        </w:r>
      </w:ins>
      <w:del w:id="161" w:author="Ryo Fujimura" w:date="2021-10-27T19:53:00Z">
        <w:r w:rsidR="530B0BCE" w:rsidRPr="34DDE94A" w:rsidDel="0065774C">
          <w:rPr>
            <w:rFonts w:ascii="Arial" w:hAnsi="Arial" w:cs="Arial"/>
          </w:rPr>
          <w:delText>L</w:delText>
        </w:r>
      </w:del>
      <w:r w:rsidR="530B0BCE" w:rsidRPr="34DDE94A">
        <w:rPr>
          <w:rFonts w:ascii="Arial" w:hAnsi="Arial" w:cs="Arial"/>
        </w:rPr>
        <w:t xml:space="preserve">evel-1 attacker </w:t>
      </w:r>
      <w:del w:id="162" w:author="Ryo Fujimura" w:date="2021-10-27T19:53:00Z">
        <w:r w:rsidR="530B0BCE" w:rsidRPr="34DDE94A" w:rsidDel="0065774C">
          <w:rPr>
            <w:rFonts w:ascii="Arial" w:hAnsi="Arial" w:cs="Arial"/>
          </w:rPr>
          <w:delText xml:space="preserve">being </w:delText>
        </w:r>
      </w:del>
      <w:ins w:id="163" w:author="Ryo Fujimura" w:date="2021-10-27T19:53:00Z">
        <w:r w:rsidR="0065774C">
          <w:rPr>
            <w:rFonts w:ascii="Arial" w:hAnsi="Arial" w:cs="Arial"/>
          </w:rPr>
          <w:t>is</w:t>
        </w:r>
        <w:r w:rsidR="0065774C" w:rsidRPr="34DDE94A">
          <w:rPr>
            <w:rFonts w:ascii="Arial" w:hAnsi="Arial" w:cs="Arial"/>
          </w:rPr>
          <w:t xml:space="preserve"> </w:t>
        </w:r>
      </w:ins>
      <w:r w:rsidR="530B0BCE" w:rsidRPr="34DDE94A">
        <w:rPr>
          <w:rFonts w:ascii="Arial" w:hAnsi="Arial" w:cs="Arial"/>
        </w:rPr>
        <w:t xml:space="preserve">proving </w:t>
      </w:r>
      <w:ins w:id="164" w:author="Ryo Fujimura" w:date="2021-10-27T19:53:00Z">
        <w:r w:rsidR="0065774C" w:rsidRPr="34DDE94A">
          <w:rPr>
            <w:rFonts w:ascii="Arial" w:hAnsi="Arial" w:cs="Arial"/>
          </w:rPr>
          <w:t xml:space="preserve">false </w:t>
        </w:r>
      </w:ins>
      <w:r w:rsidR="530B0BCE" w:rsidRPr="34DDE94A">
        <w:rPr>
          <w:rFonts w:ascii="Arial" w:hAnsi="Arial" w:cs="Arial"/>
        </w:rPr>
        <w:t>information</w:t>
      </w:r>
      <w:del w:id="165" w:author="Ryo Fujimura" w:date="2021-10-27T19:53:00Z">
        <w:r w:rsidR="530B0BCE" w:rsidRPr="34DDE94A" w:rsidDel="0065774C">
          <w:rPr>
            <w:rFonts w:ascii="Arial" w:hAnsi="Arial" w:cs="Arial"/>
          </w:rPr>
          <w:delText xml:space="preserve"> that is false</w:delText>
        </w:r>
      </w:del>
      <w:r w:rsidR="530B0BCE" w:rsidRPr="34DDE94A">
        <w:rPr>
          <w:rFonts w:ascii="Arial" w:hAnsi="Arial" w:cs="Arial"/>
        </w:rPr>
        <w:t xml:space="preserve">. </w:t>
      </w:r>
      <w:ins w:id="166" w:author="Ryo Fujimura" w:date="2021-10-27T19:53:00Z">
        <w:r w:rsidR="0065774C">
          <w:rPr>
            <w:rFonts w:ascii="Arial" w:hAnsi="Arial" w:cs="Arial"/>
          </w:rPr>
          <w:t>A l</w:t>
        </w:r>
      </w:ins>
      <w:del w:id="167" w:author="Ryo Fujimura" w:date="2021-10-27T19:53:00Z">
        <w:r w:rsidR="530B0BCE" w:rsidRPr="34DDE94A" w:rsidDel="0065774C">
          <w:rPr>
            <w:rFonts w:ascii="Arial" w:hAnsi="Arial" w:cs="Arial"/>
          </w:rPr>
          <w:delText>L</w:delText>
        </w:r>
      </w:del>
      <w:r w:rsidR="530B0BCE" w:rsidRPr="34DDE94A">
        <w:rPr>
          <w:rFonts w:ascii="Arial" w:hAnsi="Arial" w:cs="Arial"/>
        </w:rPr>
        <w:t xml:space="preserve">evel-2 attacker </w:t>
      </w:r>
      <w:del w:id="168" w:author="Ryo Fujimura" w:date="2021-10-27T19:53:00Z">
        <w:r w:rsidR="530B0BCE" w:rsidRPr="34DDE94A" w:rsidDel="0065774C">
          <w:rPr>
            <w:rFonts w:ascii="Arial" w:hAnsi="Arial" w:cs="Arial"/>
          </w:rPr>
          <w:delText xml:space="preserve">being </w:delText>
        </w:r>
      </w:del>
      <w:ins w:id="169" w:author="Ryo Fujimura" w:date="2021-10-27T19:53:00Z">
        <w:r w:rsidR="0065774C">
          <w:rPr>
            <w:rFonts w:ascii="Arial" w:hAnsi="Arial" w:cs="Arial"/>
          </w:rPr>
          <w:t>is</w:t>
        </w:r>
        <w:r w:rsidR="0065774C" w:rsidRPr="34DDE94A">
          <w:rPr>
            <w:rFonts w:ascii="Arial" w:hAnsi="Arial" w:cs="Arial"/>
          </w:rPr>
          <w:t xml:space="preserve"> </w:t>
        </w:r>
      </w:ins>
      <w:r w:rsidR="530B0BCE" w:rsidRPr="34DDE94A">
        <w:rPr>
          <w:rFonts w:ascii="Arial" w:hAnsi="Arial" w:cs="Arial"/>
        </w:rPr>
        <w:t xml:space="preserve">providing the correct information with </w:t>
      </w:r>
      <w:ins w:id="170" w:author="Ryo Fujimura" w:date="2021-10-27T19:54:00Z">
        <w:r w:rsidR="0065774C">
          <w:rPr>
            <w:rFonts w:ascii="Arial" w:hAnsi="Arial" w:cs="Arial"/>
          </w:rPr>
          <w:t xml:space="preserve">an </w:t>
        </w:r>
      </w:ins>
      <w:r w:rsidR="530B0BCE" w:rsidRPr="34DDE94A">
        <w:rPr>
          <w:rFonts w:ascii="Arial" w:hAnsi="Arial" w:cs="Arial"/>
        </w:rPr>
        <w:t xml:space="preserve">otiose route. </w:t>
      </w:r>
      <w:r w:rsidR="20913485" w:rsidRPr="34DDE94A">
        <w:rPr>
          <w:rFonts w:ascii="Arial" w:hAnsi="Arial" w:cs="Arial"/>
        </w:rPr>
        <w:t>We assume attackers and normal workers do not change their identit</w:t>
      </w:r>
      <w:ins w:id="171" w:author="Ryo Fujimura" w:date="2021-10-27T19:54:00Z">
        <w:r w:rsidR="0065774C">
          <w:rPr>
            <w:rFonts w:ascii="Arial" w:hAnsi="Arial" w:cs="Arial"/>
          </w:rPr>
          <w:t>ies</w:t>
        </w:r>
      </w:ins>
      <w:del w:id="172" w:author="Ryo Fujimura" w:date="2021-10-27T19:54:00Z">
        <w:r w:rsidR="20913485" w:rsidRPr="34DDE94A" w:rsidDel="0065774C">
          <w:rPr>
            <w:rFonts w:ascii="Arial" w:hAnsi="Arial" w:cs="Arial"/>
          </w:rPr>
          <w:delText>y</w:delText>
        </w:r>
      </w:del>
      <w:r w:rsidR="20913485" w:rsidRPr="34DDE94A">
        <w:rPr>
          <w:rFonts w:ascii="Arial" w:hAnsi="Arial" w:cs="Arial"/>
        </w:rPr>
        <w:t>.</w:t>
      </w:r>
    </w:p>
    <w:p w14:paraId="44F7A3F4" w14:textId="1C0171AE" w:rsidR="006F3515" w:rsidRDefault="006F3515" w:rsidP="00953A90">
      <w:pPr>
        <w:spacing w:line="480" w:lineRule="auto"/>
        <w:rPr>
          <w:rFonts w:ascii="Arial" w:hAnsi="Arial" w:cs="Arial"/>
          <w:b/>
          <w:bCs/>
        </w:rPr>
      </w:pPr>
      <w:del w:id="173" w:author="Ryo Fujimura" w:date="2021-10-27T19:33:00Z">
        <w:r w:rsidDel="004E24A0">
          <w:rPr>
            <w:rFonts w:ascii="Arial" w:hAnsi="Arial" w:cs="Arial"/>
            <w:b/>
            <w:bCs/>
          </w:rPr>
          <w:br w:type="page"/>
        </w:r>
      </w:del>
    </w:p>
    <w:p w14:paraId="11C808D0" w14:textId="79B7AD07" w:rsidR="006F3515" w:rsidRDefault="006F3515" w:rsidP="006F3515">
      <w:pPr>
        <w:spacing w:line="480" w:lineRule="auto"/>
        <w:jc w:val="center"/>
        <w:rPr>
          <w:rFonts w:ascii="Arial" w:hAnsi="Arial" w:cs="Arial"/>
          <w:b/>
          <w:bCs/>
        </w:rPr>
      </w:pPr>
      <w:r w:rsidRPr="006F3515">
        <w:rPr>
          <w:rFonts w:ascii="Arial" w:hAnsi="Arial" w:cs="Arial"/>
          <w:b/>
          <w:bCs/>
        </w:rPr>
        <w:t>Results</w:t>
      </w:r>
    </w:p>
    <w:p w14:paraId="5EEA459A" w14:textId="17EA76B8" w:rsidR="00C71909" w:rsidRDefault="20913485" w:rsidP="00D835F8">
      <w:pPr>
        <w:spacing w:line="480" w:lineRule="auto"/>
        <w:rPr>
          <w:rFonts w:ascii="Arial" w:hAnsi="Arial" w:cs="Arial"/>
        </w:rPr>
      </w:pPr>
      <w:r w:rsidRPr="34DDE94A">
        <w:rPr>
          <w:rFonts w:ascii="Arial" w:hAnsi="Arial" w:cs="Arial"/>
        </w:rPr>
        <w:t>We look at how smart contracts in the crowdsourced indoor navigation system us</w:t>
      </w:r>
      <w:ins w:id="174" w:author="Ryo Fujimura" w:date="2021-10-27T19:54:00Z">
        <w:r w:rsidR="0065774C">
          <w:rPr>
            <w:rFonts w:ascii="Arial" w:hAnsi="Arial" w:cs="Arial"/>
          </w:rPr>
          <w:t>ing</w:t>
        </w:r>
      </w:ins>
      <w:del w:id="175" w:author="Ryo Fujimura" w:date="2021-10-27T19:54:00Z">
        <w:r w:rsidRPr="34DDE94A" w:rsidDel="0065774C">
          <w:rPr>
            <w:rFonts w:ascii="Arial" w:hAnsi="Arial" w:cs="Arial"/>
          </w:rPr>
          <w:delText>e</w:delText>
        </w:r>
      </w:del>
      <w:r w:rsidRPr="34DDE94A">
        <w:rPr>
          <w:rFonts w:ascii="Arial" w:hAnsi="Arial" w:cs="Arial"/>
        </w:rPr>
        <w:t xml:space="preserve"> blockchain technology to secure the protection of reputation values. </w:t>
      </w:r>
      <w:del w:id="176" w:author="Rosealy Rosales" w:date="2021-10-21T19:10:00Z">
        <w:r w:rsidR="00D835F8" w:rsidRPr="34DDE94A" w:rsidDel="20913485">
          <w:rPr>
            <w:rFonts w:ascii="Arial" w:hAnsi="Arial" w:cs="Arial"/>
          </w:rPr>
          <w:delText>On the one hand</w:delText>
        </w:r>
      </w:del>
      <w:del w:id="177" w:author="Ryo Fujimura" w:date="2021-10-27T18:58:00Z">
        <w:r w:rsidRPr="34DDE94A" w:rsidDel="00DA7375">
          <w:rPr>
            <w:rFonts w:ascii="Arial" w:hAnsi="Arial" w:cs="Arial"/>
          </w:rPr>
          <w:delText xml:space="preserve">, </w:delText>
        </w:r>
      </w:del>
      <w:ins w:id="178" w:author="Ryo Fujimura" w:date="2021-10-27T18:58:00Z">
        <w:r w:rsidR="00DA7375">
          <w:rPr>
            <w:rFonts w:ascii="Arial" w:hAnsi="Arial" w:cs="Arial"/>
          </w:rPr>
          <w:t>C</w:t>
        </w:r>
      </w:ins>
      <w:del w:id="179" w:author="Ryo Fujimura" w:date="2021-10-27T18:58:00Z">
        <w:r w:rsidRPr="34DDE94A" w:rsidDel="00DA7375">
          <w:rPr>
            <w:rFonts w:ascii="Arial" w:hAnsi="Arial" w:cs="Arial"/>
          </w:rPr>
          <w:delText>c</w:delText>
        </w:r>
      </w:del>
      <w:r w:rsidRPr="34DDE94A">
        <w:rPr>
          <w:rFonts w:ascii="Arial" w:hAnsi="Arial" w:cs="Arial"/>
        </w:rPr>
        <w:t xml:space="preserve">hanging the </w:t>
      </w:r>
      <w:r w:rsidRPr="34DDE94A">
        <w:rPr>
          <w:rFonts w:ascii="Arial" w:hAnsi="Arial" w:cs="Arial"/>
        </w:rPr>
        <w:lastRenderedPageBreak/>
        <w:t xml:space="preserve">reputation value in a single block necessitates recalculating not just the block's </w:t>
      </w:r>
      <w:proofErr w:type="spellStart"/>
      <w:r w:rsidRPr="34DDE94A">
        <w:rPr>
          <w:rFonts w:ascii="Arial" w:hAnsi="Arial" w:cs="Arial"/>
        </w:rPr>
        <w:t>PoW</w:t>
      </w:r>
      <w:proofErr w:type="spellEnd"/>
      <w:ins w:id="180" w:author="Rosealy Rosales" w:date="2021-10-21T19:10:00Z">
        <w:r w:rsidR="0D6C8D2A" w:rsidRPr="34DDE94A">
          <w:rPr>
            <w:rFonts w:ascii="Arial" w:hAnsi="Arial" w:cs="Arial"/>
          </w:rPr>
          <w:t>,</w:t>
        </w:r>
      </w:ins>
      <w:r w:rsidRPr="34DDE94A">
        <w:rPr>
          <w:rFonts w:ascii="Arial" w:hAnsi="Arial" w:cs="Arial"/>
        </w:rPr>
        <w:t xml:space="preserve"> but </w:t>
      </w:r>
      <w:del w:id="181" w:author="Rosealy Rosales" w:date="2021-10-21T19:11:00Z">
        <w:r w:rsidR="00D835F8" w:rsidRPr="34DDE94A" w:rsidDel="20913485">
          <w:rPr>
            <w:rFonts w:ascii="Arial" w:hAnsi="Arial" w:cs="Arial"/>
          </w:rPr>
          <w:delText>also those of</w:delText>
        </w:r>
      </w:del>
      <w:del w:id="182" w:author="Ryo Fujimura" w:date="2021-10-27T19:39:00Z">
        <w:r w:rsidRPr="34DDE94A" w:rsidDel="005655B3">
          <w:rPr>
            <w:rFonts w:ascii="Arial" w:hAnsi="Arial" w:cs="Arial"/>
          </w:rPr>
          <w:delText xml:space="preserve"> </w:delText>
        </w:r>
      </w:del>
      <w:r w:rsidRPr="34DDE94A">
        <w:rPr>
          <w:rFonts w:ascii="Arial" w:hAnsi="Arial" w:cs="Arial"/>
        </w:rPr>
        <w:t xml:space="preserve">all </w:t>
      </w:r>
      <w:ins w:id="183" w:author="Rosealy Rosales" w:date="2021-10-21T19:11:00Z">
        <w:r w:rsidR="195F715F" w:rsidRPr="34DDE94A">
          <w:rPr>
            <w:rFonts w:ascii="Arial" w:hAnsi="Arial" w:cs="Arial"/>
          </w:rPr>
          <w:t xml:space="preserve">the </w:t>
        </w:r>
      </w:ins>
      <w:r w:rsidRPr="34DDE94A">
        <w:rPr>
          <w:rFonts w:ascii="Arial" w:hAnsi="Arial" w:cs="Arial"/>
        </w:rPr>
        <w:t xml:space="preserve">following blocks, which is impossible for attackers to accomplish. </w:t>
      </w:r>
      <w:commentRangeStart w:id="184"/>
      <w:r w:rsidRPr="34DDE94A">
        <w:rPr>
          <w:rFonts w:ascii="Arial" w:hAnsi="Arial" w:cs="Arial"/>
        </w:rPr>
        <w:t xml:space="preserve">The data is a comparison </w:t>
      </w:r>
      <w:ins w:id="185" w:author="Ryo Fujimura" w:date="2021-10-27T18:59:00Z">
        <w:r w:rsidR="00DA7375">
          <w:rPr>
            <w:rFonts w:ascii="Arial" w:hAnsi="Arial" w:cs="Arial"/>
          </w:rPr>
          <w:t xml:space="preserve">shown in </w:t>
        </w:r>
      </w:ins>
      <w:ins w:id="186" w:author="Ryo Fujimura" w:date="2021-10-27T19:00:00Z">
        <w:r w:rsidR="00DA7375">
          <w:rPr>
            <w:rFonts w:ascii="Arial" w:hAnsi="Arial" w:cs="Arial"/>
          </w:rPr>
          <w:t xml:space="preserve">figure 1, shows </w:t>
        </w:r>
      </w:ins>
      <w:ins w:id="187" w:author="Ryo Fujimura" w:date="2021-10-27T19:32:00Z">
        <w:r w:rsidR="004E24A0">
          <w:rPr>
            <w:rFonts w:ascii="Arial" w:hAnsi="Arial" w:cs="Arial"/>
          </w:rPr>
          <w:t xml:space="preserve">a </w:t>
        </w:r>
      </w:ins>
      <w:del w:id="188" w:author="Ryo Fujimura" w:date="2021-10-27T19:00:00Z">
        <w:r w:rsidRPr="34DDE94A" w:rsidDel="00DA7375">
          <w:rPr>
            <w:rFonts w:ascii="Arial" w:hAnsi="Arial" w:cs="Arial"/>
          </w:rPr>
          <w:delText xml:space="preserve">of </w:delText>
        </w:r>
      </w:del>
      <w:del w:id="189" w:author="Ryo Fujimura" w:date="2021-10-27T19:31:00Z">
        <w:r w:rsidRPr="34DDE94A" w:rsidDel="004E24A0">
          <w:rPr>
            <w:rFonts w:ascii="Arial" w:hAnsi="Arial" w:cs="Arial"/>
          </w:rPr>
          <w:delText xml:space="preserve">our </w:delText>
        </w:r>
      </w:del>
      <w:ins w:id="190" w:author="Ryo Fujimura" w:date="2021-10-27T19:32:00Z">
        <w:r w:rsidR="004E24A0">
          <w:rPr>
            <w:rFonts w:ascii="Arial" w:hAnsi="Arial" w:cs="Arial"/>
          </w:rPr>
          <w:t>blockchain-enabled decentralized</w:t>
        </w:r>
      </w:ins>
      <w:ins w:id="191" w:author="Ryo Fujimura" w:date="2021-10-27T19:31:00Z">
        <w:r w:rsidR="004E24A0">
          <w:rPr>
            <w:rFonts w:ascii="Arial" w:hAnsi="Arial" w:cs="Arial"/>
          </w:rPr>
          <w:t xml:space="preserve"> </w:t>
        </w:r>
      </w:ins>
      <w:r w:rsidRPr="34DDE94A">
        <w:rPr>
          <w:rFonts w:ascii="Arial" w:hAnsi="Arial" w:cs="Arial"/>
        </w:rPr>
        <w:t>system and</w:t>
      </w:r>
      <w:del w:id="192" w:author="Ryo Fujimura" w:date="2021-10-27T19:31:00Z">
        <w:r w:rsidRPr="34DDE94A" w:rsidDel="004E24A0">
          <w:rPr>
            <w:rFonts w:ascii="Arial" w:hAnsi="Arial" w:cs="Arial"/>
          </w:rPr>
          <w:delText xml:space="preserve"> a</w:delText>
        </w:r>
      </w:del>
      <w:r w:rsidRPr="34DDE94A">
        <w:rPr>
          <w:rFonts w:ascii="Arial" w:hAnsi="Arial" w:cs="Arial"/>
        </w:rPr>
        <w:t xml:space="preserve"> </w:t>
      </w:r>
      <w:ins w:id="193" w:author="Ryo Fujimura" w:date="2021-10-27T19:32:00Z">
        <w:r w:rsidR="004E24A0">
          <w:rPr>
            <w:rFonts w:ascii="Arial" w:hAnsi="Arial" w:cs="Arial"/>
          </w:rPr>
          <w:t xml:space="preserve">a </w:t>
        </w:r>
      </w:ins>
      <w:r w:rsidRPr="34DDE94A">
        <w:rPr>
          <w:rFonts w:ascii="Arial" w:hAnsi="Arial" w:cs="Arial"/>
        </w:rPr>
        <w:t>centralized system, comparin</w:t>
      </w:r>
      <w:r w:rsidR="5895B25F" w:rsidRPr="34DDE94A">
        <w:rPr>
          <w:rFonts w:ascii="Arial" w:hAnsi="Arial" w:cs="Arial"/>
        </w:rPr>
        <w:t>g</w:t>
      </w:r>
      <w:ins w:id="194" w:author="Ryo Fujimura" w:date="2021-10-27T19:31:00Z">
        <w:r w:rsidR="004E24A0">
          <w:rPr>
            <w:rFonts w:ascii="Arial" w:hAnsi="Arial" w:cs="Arial"/>
          </w:rPr>
          <w:t xml:space="preserve"> the</w:t>
        </w:r>
      </w:ins>
      <w:r w:rsidR="5895B25F" w:rsidRPr="34DDE94A">
        <w:rPr>
          <w:rFonts w:ascii="Arial" w:hAnsi="Arial" w:cs="Arial"/>
        </w:rPr>
        <w:t xml:space="preserve"> change</w:t>
      </w:r>
      <w:ins w:id="195" w:author="Ryo Fujimura" w:date="2021-10-27T19:32:00Z">
        <w:r w:rsidR="004E24A0">
          <w:rPr>
            <w:rFonts w:ascii="Arial" w:hAnsi="Arial" w:cs="Arial"/>
          </w:rPr>
          <w:t>s</w:t>
        </w:r>
      </w:ins>
      <w:r w:rsidR="5895B25F" w:rsidRPr="34DDE94A">
        <w:rPr>
          <w:rFonts w:ascii="Arial" w:hAnsi="Arial" w:cs="Arial"/>
        </w:rPr>
        <w:t xml:space="preserve"> of </w:t>
      </w:r>
      <w:ins w:id="196" w:author="Ryo Fujimura" w:date="2021-10-27T19:54:00Z">
        <w:r w:rsidR="0065774C">
          <w:rPr>
            <w:rFonts w:ascii="Arial" w:hAnsi="Arial" w:cs="Arial"/>
          </w:rPr>
          <w:t xml:space="preserve">a </w:t>
        </w:r>
      </w:ins>
      <w:r w:rsidR="5895B25F" w:rsidRPr="34DDE94A">
        <w:rPr>
          <w:rFonts w:ascii="Arial" w:hAnsi="Arial" w:cs="Arial"/>
        </w:rPr>
        <w:t>reputation for both level-1 and level-2 attackers</w:t>
      </w:r>
      <w:commentRangeEnd w:id="184"/>
      <w:r w:rsidR="00D835F8">
        <w:commentReference w:id="184"/>
      </w:r>
      <w:r w:rsidR="5895B25F" w:rsidRPr="34DDE94A">
        <w:rPr>
          <w:rFonts w:ascii="Arial" w:hAnsi="Arial" w:cs="Arial"/>
        </w:rPr>
        <w:t>. Since ou</w:t>
      </w:r>
      <w:ins w:id="197" w:author="Ryo Fujimura" w:date="2021-10-27T18:59:00Z">
        <w:r w:rsidR="00DA7375">
          <w:rPr>
            <w:rFonts w:ascii="Arial" w:hAnsi="Arial" w:cs="Arial"/>
          </w:rPr>
          <w:t>r</w:t>
        </w:r>
      </w:ins>
      <w:del w:id="198" w:author="Ryo Fujimura" w:date="2021-10-27T18:59:00Z">
        <w:r w:rsidR="5895B25F" w:rsidRPr="34DDE94A" w:rsidDel="00DA7375">
          <w:rPr>
            <w:rFonts w:ascii="Arial" w:hAnsi="Arial" w:cs="Arial"/>
          </w:rPr>
          <w:delText>t</w:delText>
        </w:r>
      </w:del>
      <w:r w:rsidR="5895B25F" w:rsidRPr="34DDE94A">
        <w:rPr>
          <w:rFonts w:ascii="Arial" w:hAnsi="Arial" w:cs="Arial"/>
        </w:rPr>
        <w:t xml:space="preserve"> blockchain-enabled system selects trustworthy workers to solve requests, reputation values for both attackers</w:t>
      </w:r>
      <w:ins w:id="199" w:author="Ryo Fujimura" w:date="2021-10-27T19:55:00Z">
        <w:r w:rsidR="0065774C">
          <w:rPr>
            <w:rFonts w:ascii="Arial" w:hAnsi="Arial" w:cs="Arial"/>
          </w:rPr>
          <w:t>’</w:t>
        </w:r>
      </w:ins>
      <w:r w:rsidR="5895B25F" w:rsidRPr="34DDE94A">
        <w:rPr>
          <w:rFonts w:ascii="Arial" w:hAnsi="Arial" w:cs="Arial"/>
        </w:rPr>
        <w:t xml:space="preserve"> level</w:t>
      </w:r>
      <w:ins w:id="200" w:author="Ryo Fujimura" w:date="2021-10-27T19:55:00Z">
        <w:r w:rsidR="0065774C">
          <w:rPr>
            <w:rFonts w:ascii="Arial" w:hAnsi="Arial" w:cs="Arial"/>
          </w:rPr>
          <w:t>s</w:t>
        </w:r>
      </w:ins>
      <w:r w:rsidR="5895B25F" w:rsidRPr="34DDE94A">
        <w:rPr>
          <w:rFonts w:ascii="Arial" w:hAnsi="Arial" w:cs="Arial"/>
        </w:rPr>
        <w:t xml:space="preserve"> decreased as more time slot</w:t>
      </w:r>
      <w:ins w:id="201" w:author="Ryo Fujimura" w:date="2021-10-27T19:55:00Z">
        <w:r w:rsidR="0065774C">
          <w:rPr>
            <w:rFonts w:ascii="Arial" w:hAnsi="Arial" w:cs="Arial"/>
          </w:rPr>
          <w:t>s</w:t>
        </w:r>
      </w:ins>
      <w:r w:rsidR="5895B25F" w:rsidRPr="34DDE94A">
        <w:rPr>
          <w:rFonts w:ascii="Arial" w:hAnsi="Arial" w:cs="Arial"/>
        </w:rPr>
        <w:t xml:space="preserve"> has given</w:t>
      </w:r>
      <w:del w:id="202" w:author="Ryo Fujimura" w:date="2021-10-27T19:32:00Z">
        <w:r w:rsidR="5895B25F" w:rsidRPr="34DDE94A" w:rsidDel="004E24A0">
          <w:rPr>
            <w:rFonts w:ascii="Arial" w:hAnsi="Arial" w:cs="Arial"/>
          </w:rPr>
          <w:delText xml:space="preserve"> for our blockchain-enabled system</w:delText>
        </w:r>
      </w:del>
      <w:r w:rsidR="5895B25F" w:rsidRPr="34DDE94A">
        <w:rPr>
          <w:rFonts w:ascii="Arial" w:hAnsi="Arial" w:cs="Arial"/>
        </w:rPr>
        <w:t xml:space="preserve">. While centralized data’s reputation value spontaneously increased. </w:t>
      </w:r>
    </w:p>
    <w:p w14:paraId="763F00B0" w14:textId="32BFF864" w:rsidR="00C71909" w:rsidRPr="00C71909" w:rsidDel="004E24A0" w:rsidRDefault="00C71909" w:rsidP="00D835F8">
      <w:pPr>
        <w:spacing w:line="480" w:lineRule="auto"/>
        <w:rPr>
          <w:del w:id="203" w:author="Ryo Fujimura" w:date="2021-10-27T19:33:00Z"/>
          <w:rFonts w:ascii="Arial" w:hAnsi="Arial" w:cs="Arial"/>
          <w:b/>
          <w:bCs/>
        </w:rPr>
      </w:pPr>
      <w:del w:id="204" w:author="Ryo Fujimura" w:date="2021-10-27T18:58:00Z">
        <w:r w:rsidDel="00DA7375">
          <w:rPr>
            <w:rFonts w:ascii="Arial" w:hAnsi="Arial" w:cs="Arial"/>
            <w:b/>
            <w:bCs/>
            <w:noProof/>
          </w:rPr>
          <w:drawing>
            <wp:inline distT="0" distB="0" distL="0" distR="0" wp14:anchorId="54CA4CB0" wp14:editId="09A8ECF9">
              <wp:extent cx="2222423" cy="3757188"/>
              <wp:effectExtent l="0" t="0" r="635" b="254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4628" cy="3777822"/>
                      </a:xfrm>
                      <a:prstGeom prst="rect">
                        <a:avLst/>
                      </a:prstGeom>
                    </pic:spPr>
                  </pic:pic>
                </a:graphicData>
              </a:graphic>
            </wp:inline>
          </w:drawing>
        </w:r>
      </w:del>
    </w:p>
    <w:p w14:paraId="6669F650" w14:textId="432AE043" w:rsidR="006F3515" w:rsidRDefault="006F3515" w:rsidP="00D835F8">
      <w:pPr>
        <w:spacing w:line="480" w:lineRule="auto"/>
        <w:rPr>
          <w:rFonts w:ascii="Arial" w:hAnsi="Arial" w:cs="Arial"/>
          <w:b/>
          <w:bCs/>
        </w:rPr>
      </w:pPr>
      <w:del w:id="205" w:author="Ryo Fujimura" w:date="2021-10-27T19:33:00Z">
        <w:r w:rsidDel="004E24A0">
          <w:rPr>
            <w:rFonts w:ascii="Arial" w:hAnsi="Arial" w:cs="Arial"/>
            <w:b/>
            <w:bCs/>
          </w:rPr>
          <w:br w:type="page"/>
        </w:r>
      </w:del>
    </w:p>
    <w:p w14:paraId="17E4582A" w14:textId="1B0F797F" w:rsidR="006F3515" w:rsidRDefault="006F3515" w:rsidP="006F3515">
      <w:pPr>
        <w:spacing w:line="480" w:lineRule="auto"/>
        <w:jc w:val="center"/>
        <w:rPr>
          <w:rFonts w:ascii="Arial" w:hAnsi="Arial" w:cs="Arial"/>
          <w:b/>
          <w:bCs/>
        </w:rPr>
      </w:pPr>
      <w:r w:rsidRPr="006F3515">
        <w:rPr>
          <w:rFonts w:ascii="Arial" w:hAnsi="Arial" w:cs="Arial"/>
          <w:b/>
          <w:bCs/>
        </w:rPr>
        <w:t>Discussion</w:t>
      </w:r>
    </w:p>
    <w:p w14:paraId="3BB4B901" w14:textId="499FDD07" w:rsidR="00C71909" w:rsidRPr="00C71909" w:rsidDel="00E32B61" w:rsidRDefault="008A1B9E" w:rsidP="00C71909">
      <w:pPr>
        <w:spacing w:line="480" w:lineRule="auto"/>
        <w:rPr>
          <w:del w:id="206" w:author="Ryo Fujimura" w:date="2021-10-27T19:38:00Z"/>
          <w:rFonts w:ascii="Arial" w:hAnsi="Arial" w:cs="Arial"/>
        </w:rPr>
      </w:pPr>
      <w:r>
        <w:rPr>
          <w:rFonts w:ascii="Arial" w:hAnsi="Arial" w:cs="Arial"/>
        </w:rPr>
        <w:t>With blockchain technology, data can now be decentralized and access</w:t>
      </w:r>
      <w:ins w:id="207" w:author="Ryo Fujimura" w:date="2021-10-27T19:56:00Z">
        <w:r w:rsidR="0065774C">
          <w:rPr>
            <w:rFonts w:ascii="Arial" w:hAnsi="Arial" w:cs="Arial"/>
          </w:rPr>
          <w:t>ed</w:t>
        </w:r>
      </w:ins>
      <w:r>
        <w:rPr>
          <w:rFonts w:ascii="Arial" w:hAnsi="Arial" w:cs="Arial"/>
        </w:rPr>
        <w:t xml:space="preserve"> by any node. However, when blockchain technology is restrained with network</w:t>
      </w:r>
      <w:ins w:id="208" w:author="Ryo Fujimura" w:date="2021-10-27T19:56:00Z">
        <w:r w:rsidR="0065774C">
          <w:rPr>
            <w:rFonts w:ascii="Arial" w:hAnsi="Arial" w:cs="Arial"/>
          </w:rPr>
          <w:t>s</w:t>
        </w:r>
      </w:ins>
      <w:r>
        <w:rPr>
          <w:rFonts w:ascii="Arial" w:hAnsi="Arial" w:cs="Arial"/>
        </w:rPr>
        <w:t>, the risk of publicity of information of smart contract</w:t>
      </w:r>
      <w:ins w:id="209" w:author="Ryo Fujimura" w:date="2021-10-27T19:56:00Z">
        <w:r w:rsidR="0065774C">
          <w:rPr>
            <w:rFonts w:ascii="Arial" w:hAnsi="Arial" w:cs="Arial"/>
          </w:rPr>
          <w:t>s</w:t>
        </w:r>
      </w:ins>
      <w:r>
        <w:rPr>
          <w:rFonts w:ascii="Arial" w:hAnsi="Arial" w:cs="Arial"/>
        </w:rPr>
        <w:t xml:space="preserve"> will face attacks from every network. </w:t>
      </w:r>
      <w:ins w:id="210" w:author="Ryo Fujimura" w:date="2021-10-27T19:57:00Z">
        <w:r w:rsidR="0065774C">
          <w:rPr>
            <w:rFonts w:ascii="Arial" w:hAnsi="Arial" w:cs="Arial"/>
          </w:rPr>
          <w:t>The s</w:t>
        </w:r>
      </w:ins>
      <w:del w:id="211" w:author="Ryo Fujimura" w:date="2021-10-27T19:57:00Z">
        <w:r w:rsidDel="0065774C">
          <w:rPr>
            <w:rFonts w:ascii="Arial" w:hAnsi="Arial" w:cs="Arial"/>
          </w:rPr>
          <w:delText>S</w:delText>
        </w:r>
      </w:del>
      <w:r>
        <w:rPr>
          <w:rFonts w:ascii="Arial" w:hAnsi="Arial" w:cs="Arial"/>
        </w:rPr>
        <w:t xml:space="preserve">mart contract has an extreme complete behavior due to Turing complete program, there is a risk when the data is distributed with blockchain. It is hard to gain keep </w:t>
      </w:r>
      <w:ins w:id="212" w:author="Ryo Fujimura" w:date="2021-10-27T19:57:00Z">
        <w:r w:rsidR="0065774C">
          <w:rPr>
            <w:rFonts w:ascii="Arial" w:hAnsi="Arial" w:cs="Arial"/>
          </w:rPr>
          <w:t xml:space="preserve">the </w:t>
        </w:r>
      </w:ins>
      <w:r>
        <w:rPr>
          <w:rFonts w:ascii="Arial" w:hAnsi="Arial" w:cs="Arial"/>
        </w:rPr>
        <w:t xml:space="preserve">privacy of private blockchain and </w:t>
      </w:r>
      <w:ins w:id="213" w:author="Ryo Fujimura" w:date="2021-10-27T19:57:00Z">
        <w:r w:rsidR="0065774C">
          <w:rPr>
            <w:rFonts w:ascii="Arial" w:hAnsi="Arial" w:cs="Arial"/>
          </w:rPr>
          <w:t xml:space="preserve">the </w:t>
        </w:r>
      </w:ins>
      <w:r>
        <w:rPr>
          <w:rFonts w:ascii="Arial" w:hAnsi="Arial" w:cs="Arial"/>
        </w:rPr>
        <w:t xml:space="preserve">efficiency of a public blockchain. And more concerns such as </w:t>
      </w:r>
      <w:r w:rsidR="001F4A2A">
        <w:rPr>
          <w:rFonts w:ascii="Arial" w:hAnsi="Arial" w:cs="Arial"/>
        </w:rPr>
        <w:t xml:space="preserve">rules and regulations setting limitations to </w:t>
      </w:r>
      <w:ins w:id="214" w:author="Ryo Fujimura" w:date="2021-10-27T19:57:00Z">
        <w:r w:rsidR="0065774C">
          <w:rPr>
            <w:rFonts w:ascii="Arial" w:hAnsi="Arial" w:cs="Arial"/>
          </w:rPr>
          <w:t xml:space="preserve">the </w:t>
        </w:r>
      </w:ins>
      <w:r w:rsidR="001F4A2A">
        <w:rPr>
          <w:rFonts w:ascii="Arial" w:hAnsi="Arial" w:cs="Arial"/>
        </w:rPr>
        <w:t xml:space="preserve">use of data. </w:t>
      </w:r>
      <w:del w:id="215" w:author="Ryo Fujimura" w:date="2021-10-27T19:57:00Z">
        <w:r w:rsidR="001F4A2A" w:rsidDel="0065774C">
          <w:rPr>
            <w:rFonts w:ascii="Arial" w:hAnsi="Arial" w:cs="Arial"/>
          </w:rPr>
          <w:delText>In order to</w:delText>
        </w:r>
      </w:del>
      <w:ins w:id="216" w:author="Ryo Fujimura" w:date="2021-10-27T19:57:00Z">
        <w:r w:rsidR="0065774C">
          <w:rPr>
            <w:rFonts w:ascii="Arial" w:hAnsi="Arial" w:cs="Arial"/>
          </w:rPr>
          <w:t>To</w:t>
        </w:r>
      </w:ins>
      <w:r w:rsidR="001F4A2A">
        <w:rPr>
          <w:rFonts w:ascii="Arial" w:hAnsi="Arial" w:cs="Arial"/>
        </w:rPr>
        <w:t xml:space="preserve"> maximize the use of data, data needs to be stored and analyzed efficiently, although there will be serious privacy </w:t>
      </w:r>
      <w:del w:id="217" w:author="Ryo Fujimura" w:date="2021-10-27T19:34:00Z">
        <w:r w:rsidR="001F4A2A" w:rsidDel="004E24A0">
          <w:rPr>
            <w:rFonts w:ascii="Arial" w:hAnsi="Arial" w:cs="Arial"/>
          </w:rPr>
          <w:delText xml:space="preserve">and </w:delText>
        </w:r>
      </w:del>
      <w:r w:rsidR="001F4A2A">
        <w:rPr>
          <w:rFonts w:ascii="Arial" w:hAnsi="Arial" w:cs="Arial"/>
        </w:rPr>
        <w:t xml:space="preserve">ethical concerns. Therefore, utilizing and making good use of </w:t>
      </w:r>
      <w:ins w:id="218" w:author="Ryo Fujimura" w:date="2021-10-27T19:34:00Z">
        <w:r w:rsidR="004E24A0">
          <w:rPr>
            <w:rFonts w:ascii="Arial" w:hAnsi="Arial" w:cs="Arial"/>
          </w:rPr>
          <w:t xml:space="preserve">big </w:t>
        </w:r>
      </w:ins>
      <w:r w:rsidR="001F4A2A">
        <w:rPr>
          <w:rFonts w:ascii="Arial" w:hAnsi="Arial" w:cs="Arial"/>
        </w:rPr>
        <w:t xml:space="preserve">data is a major challenge to utilize </w:t>
      </w:r>
      <w:ins w:id="219" w:author="Ryo Fujimura" w:date="2021-10-27T19:35:00Z">
        <w:r w:rsidR="004E24A0">
          <w:rPr>
            <w:rFonts w:ascii="Arial" w:hAnsi="Arial" w:cs="Arial"/>
          </w:rPr>
          <w:t xml:space="preserve">in </w:t>
        </w:r>
      </w:ins>
      <w:ins w:id="220" w:author="Ryo Fujimura" w:date="2021-10-27T19:57:00Z">
        <w:r w:rsidR="0065774C">
          <w:rPr>
            <w:rFonts w:ascii="Arial" w:hAnsi="Arial" w:cs="Arial"/>
          </w:rPr>
          <w:t xml:space="preserve">the </w:t>
        </w:r>
      </w:ins>
      <w:r w:rsidR="001F4A2A">
        <w:rPr>
          <w:rFonts w:ascii="Arial" w:hAnsi="Arial" w:cs="Arial"/>
        </w:rPr>
        <w:t>6G network.</w:t>
      </w:r>
    </w:p>
    <w:p w14:paraId="7756B7F4" w14:textId="54DC08FF" w:rsidR="00C71909" w:rsidRDefault="00C71909">
      <w:pPr>
        <w:spacing w:line="480" w:lineRule="auto"/>
        <w:rPr>
          <w:rFonts w:ascii="Arial" w:hAnsi="Arial" w:cs="Arial"/>
          <w:b/>
          <w:bCs/>
        </w:rPr>
        <w:pPrChange w:id="221" w:author="Ryo Fujimura" w:date="2021-10-27T19:38:00Z">
          <w:pPr/>
        </w:pPrChange>
      </w:pPr>
      <w:del w:id="222" w:author="Ryo Fujimura" w:date="2021-10-27T19:38:00Z">
        <w:r w:rsidDel="00E32B61">
          <w:rPr>
            <w:rFonts w:ascii="Arial" w:hAnsi="Arial" w:cs="Arial"/>
            <w:b/>
            <w:bCs/>
          </w:rPr>
          <w:br w:type="page"/>
        </w:r>
      </w:del>
    </w:p>
    <w:p w14:paraId="1851F422" w14:textId="77777777" w:rsidR="00C71909" w:rsidRPr="006F3515" w:rsidRDefault="00C71909" w:rsidP="006F3515">
      <w:pPr>
        <w:spacing w:line="480" w:lineRule="auto"/>
        <w:jc w:val="center"/>
        <w:rPr>
          <w:rFonts w:ascii="Arial" w:hAnsi="Arial" w:cs="Arial"/>
          <w:b/>
          <w:bCs/>
        </w:rPr>
      </w:pPr>
    </w:p>
    <w:p w14:paraId="0561267A" w14:textId="35ACE35A" w:rsidR="006F3515" w:rsidRDefault="006F3515" w:rsidP="006F3515">
      <w:pPr>
        <w:spacing w:line="480" w:lineRule="auto"/>
        <w:jc w:val="center"/>
        <w:rPr>
          <w:rFonts w:ascii="Arial" w:hAnsi="Arial" w:cs="Arial"/>
          <w:b/>
          <w:bCs/>
        </w:rPr>
      </w:pPr>
      <w:r w:rsidRPr="006F3515">
        <w:rPr>
          <w:rFonts w:ascii="Arial" w:hAnsi="Arial" w:cs="Arial"/>
          <w:b/>
          <w:bCs/>
        </w:rPr>
        <w:t>Conclusion</w:t>
      </w:r>
    </w:p>
    <w:p w14:paraId="449AC524" w14:textId="3C034CEA" w:rsidR="001F4A2A" w:rsidRDefault="00E32B61" w:rsidP="00E32B61">
      <w:pPr>
        <w:spacing w:line="480" w:lineRule="auto"/>
        <w:rPr>
          <w:rFonts w:ascii="Arial" w:hAnsi="Arial" w:cs="Arial"/>
        </w:rPr>
      </w:pPr>
      <w:ins w:id="223" w:author="Ryo Fujimura" w:date="2021-10-27T19:38:00Z">
        <w:r>
          <w:rPr>
            <w:rFonts w:ascii="Arial" w:hAnsi="Arial" w:cs="Arial"/>
          </w:rPr>
          <w:t xml:space="preserve">With rapidly improving technology, personalized </w:t>
        </w:r>
      </w:ins>
      <w:ins w:id="224" w:author="Ryo Fujimura" w:date="2021-10-27T19:58:00Z">
        <w:r w:rsidR="0065774C">
          <w:rPr>
            <w:rFonts w:ascii="Arial" w:hAnsi="Arial" w:cs="Arial"/>
          </w:rPr>
          <w:t>information</w:t>
        </w:r>
      </w:ins>
      <w:ins w:id="225" w:author="Ryo Fujimura" w:date="2021-10-27T19:38:00Z">
        <w:r>
          <w:rPr>
            <w:rFonts w:ascii="Arial" w:hAnsi="Arial" w:cs="Arial"/>
          </w:rPr>
          <w:t xml:space="preserve"> and service</w:t>
        </w:r>
      </w:ins>
      <w:ins w:id="226" w:author="Ryo Fujimura" w:date="2021-10-27T19:58:00Z">
        <w:r w:rsidR="0065774C">
          <w:rPr>
            <w:rFonts w:ascii="Arial" w:hAnsi="Arial" w:cs="Arial"/>
          </w:rPr>
          <w:t>s</w:t>
        </w:r>
      </w:ins>
      <w:ins w:id="227" w:author="Ryo Fujimura" w:date="2021-10-27T19:38:00Z">
        <w:r>
          <w:rPr>
            <w:rFonts w:ascii="Arial" w:hAnsi="Arial" w:cs="Arial"/>
          </w:rPr>
          <w:t xml:space="preserve"> </w:t>
        </w:r>
      </w:ins>
      <w:ins w:id="228" w:author="Ryo Fujimura" w:date="2021-10-27T19:58:00Z">
        <w:r w:rsidR="0065774C">
          <w:rPr>
            <w:rFonts w:ascii="Arial" w:hAnsi="Arial" w:cs="Arial"/>
          </w:rPr>
          <w:t>are</w:t>
        </w:r>
      </w:ins>
      <w:ins w:id="229" w:author="Ryo Fujimura" w:date="2021-10-27T19:38:00Z">
        <w:r>
          <w:rPr>
            <w:rFonts w:ascii="Arial" w:hAnsi="Arial" w:cs="Arial"/>
          </w:rPr>
          <w:t xml:space="preserve"> crucial. </w:t>
        </w:r>
      </w:ins>
      <w:r w:rsidR="00872702">
        <w:rPr>
          <w:rFonts w:ascii="Arial" w:hAnsi="Arial" w:cs="Arial"/>
        </w:rPr>
        <w:t xml:space="preserve">The architecture and characteristics of </w:t>
      </w:r>
      <w:ins w:id="230" w:author="Ryo Fujimura" w:date="2021-10-27T19:58:00Z">
        <w:r w:rsidR="0065774C">
          <w:rPr>
            <w:rFonts w:ascii="Arial" w:hAnsi="Arial" w:cs="Arial"/>
          </w:rPr>
          <w:t xml:space="preserve">the </w:t>
        </w:r>
      </w:ins>
      <w:r w:rsidR="00872702">
        <w:rPr>
          <w:rFonts w:ascii="Arial" w:hAnsi="Arial" w:cs="Arial"/>
        </w:rPr>
        <w:t>6G network</w:t>
      </w:r>
      <w:del w:id="231" w:author="Ryo Fujimura" w:date="2021-10-27T19:35:00Z">
        <w:r w:rsidR="00872702" w:rsidDel="004E24A0">
          <w:rPr>
            <w:rFonts w:ascii="Arial" w:hAnsi="Arial" w:cs="Arial"/>
          </w:rPr>
          <w:delText>, it</w:delText>
        </w:r>
      </w:del>
      <w:r w:rsidR="00872702">
        <w:rPr>
          <w:rFonts w:ascii="Arial" w:hAnsi="Arial" w:cs="Arial"/>
        </w:rPr>
        <w:t xml:space="preserve"> will open </w:t>
      </w:r>
      <w:del w:id="232" w:author="Ryo Fujimura" w:date="2021-10-27T19:35:00Z">
        <w:r w:rsidR="00872702" w:rsidDel="004E24A0">
          <w:rPr>
            <w:rFonts w:ascii="Arial" w:hAnsi="Arial" w:cs="Arial"/>
          </w:rPr>
          <w:delText xml:space="preserve">so </w:delText>
        </w:r>
      </w:del>
      <w:r w:rsidR="00872702">
        <w:rPr>
          <w:rFonts w:ascii="Arial" w:hAnsi="Arial" w:cs="Arial"/>
        </w:rPr>
        <w:t xml:space="preserve">many opportunities for </w:t>
      </w:r>
      <w:r w:rsidR="00872702">
        <w:rPr>
          <w:rFonts w:ascii="Arial" w:hAnsi="Arial" w:cs="Arial"/>
        </w:rPr>
        <w:lastRenderedPageBreak/>
        <w:t>entities to create</w:t>
      </w:r>
      <w:ins w:id="233" w:author="Ryo Fujimura" w:date="2021-10-27T19:35:00Z">
        <w:r w:rsidR="004E24A0">
          <w:rPr>
            <w:rFonts w:ascii="Arial" w:hAnsi="Arial" w:cs="Arial"/>
          </w:rPr>
          <w:t xml:space="preserve"> infinite</w:t>
        </w:r>
      </w:ins>
      <w:r w:rsidR="00872702">
        <w:rPr>
          <w:rFonts w:ascii="Arial" w:hAnsi="Arial" w:cs="Arial"/>
        </w:rPr>
        <w:t xml:space="preserve"> innovations. </w:t>
      </w:r>
      <w:r w:rsidR="008E2A93">
        <w:rPr>
          <w:rFonts w:ascii="Arial" w:hAnsi="Arial" w:cs="Arial"/>
        </w:rPr>
        <w:t xml:space="preserve">Introducing the importance of data management and security, we can </w:t>
      </w:r>
      <w:r w:rsidR="009F614E">
        <w:rPr>
          <w:rFonts w:ascii="Arial" w:hAnsi="Arial" w:cs="Arial"/>
        </w:rPr>
        <w:t xml:space="preserve">now </w:t>
      </w:r>
      <w:r w:rsidR="008E2A93">
        <w:rPr>
          <w:rFonts w:ascii="Arial" w:hAnsi="Arial" w:cs="Arial"/>
        </w:rPr>
        <w:t xml:space="preserve">all agree that </w:t>
      </w:r>
      <w:ins w:id="234" w:author="Ryo Fujimura" w:date="2021-10-27T19:36:00Z">
        <w:r w:rsidR="004E24A0">
          <w:rPr>
            <w:rFonts w:ascii="Arial" w:hAnsi="Arial" w:cs="Arial"/>
          </w:rPr>
          <w:t xml:space="preserve">all </w:t>
        </w:r>
      </w:ins>
      <w:r w:rsidR="008E2A93">
        <w:rPr>
          <w:rFonts w:ascii="Arial" w:hAnsi="Arial" w:cs="Arial"/>
        </w:rPr>
        <w:t xml:space="preserve">data needs to be utilized </w:t>
      </w:r>
      <w:ins w:id="235" w:author="Ryo Fujimura" w:date="2021-10-27T19:35:00Z">
        <w:r w:rsidR="004E24A0">
          <w:rPr>
            <w:rFonts w:ascii="Arial" w:hAnsi="Arial" w:cs="Arial"/>
          </w:rPr>
          <w:t>correctly and</w:t>
        </w:r>
      </w:ins>
      <w:del w:id="236" w:author="Ryo Fujimura" w:date="2021-10-27T19:36:00Z">
        <w:r w:rsidR="008E2A93" w:rsidDel="004E24A0">
          <w:rPr>
            <w:rFonts w:ascii="Arial" w:hAnsi="Arial" w:cs="Arial"/>
          </w:rPr>
          <w:delText>y</w:delText>
        </w:r>
      </w:del>
      <w:del w:id="237" w:author="Ryo Fujimura" w:date="2021-10-27T19:35:00Z">
        <w:r w:rsidR="008E2A93" w:rsidDel="004E24A0">
          <w:rPr>
            <w:rFonts w:ascii="Arial" w:hAnsi="Arial" w:cs="Arial"/>
          </w:rPr>
          <w:delText>et</w:delText>
        </w:r>
      </w:del>
      <w:r w:rsidR="008E2A93">
        <w:rPr>
          <w:rFonts w:ascii="Arial" w:hAnsi="Arial" w:cs="Arial"/>
        </w:rPr>
        <w:t xml:space="preserve"> securely stored</w:t>
      </w:r>
      <w:r w:rsidR="00C539E4">
        <w:rPr>
          <w:rFonts w:ascii="Arial" w:hAnsi="Arial" w:cs="Arial"/>
        </w:rPr>
        <w:t xml:space="preserve">. </w:t>
      </w:r>
      <w:del w:id="238" w:author="Ryo Fujimura" w:date="2021-10-27T19:38:00Z">
        <w:r w:rsidR="00C539E4" w:rsidDel="00E32B61">
          <w:rPr>
            <w:rFonts w:ascii="Arial" w:hAnsi="Arial" w:cs="Arial"/>
          </w:rPr>
          <w:delText>With rapidly improving technology that personalized to each individual we need to also improve privacy and security.</w:delText>
        </w:r>
        <w:r w:rsidR="00E11BE6" w:rsidDel="00E32B61">
          <w:rPr>
            <w:rFonts w:ascii="Arial" w:hAnsi="Arial" w:cs="Arial"/>
          </w:rPr>
          <w:delText xml:space="preserve"> </w:delText>
        </w:r>
      </w:del>
      <w:r w:rsidR="003D7214">
        <w:rPr>
          <w:rFonts w:ascii="Arial" w:hAnsi="Arial" w:cs="Arial"/>
        </w:rPr>
        <w:t xml:space="preserve">In </w:t>
      </w:r>
      <w:del w:id="239" w:author="Ryo Fujimura" w:date="2021-10-27T19:36:00Z">
        <w:r w:rsidR="003D7214" w:rsidDel="004E24A0">
          <w:rPr>
            <w:rFonts w:ascii="Arial" w:hAnsi="Arial" w:cs="Arial"/>
          </w:rPr>
          <w:delText>addition</w:delText>
        </w:r>
      </w:del>
      <w:ins w:id="240" w:author="Ryo Fujimura" w:date="2021-10-27T19:36:00Z">
        <w:r w:rsidR="004E24A0">
          <w:rPr>
            <w:rFonts w:ascii="Arial" w:hAnsi="Arial" w:cs="Arial"/>
          </w:rPr>
          <w:t>addition,</w:t>
        </w:r>
      </w:ins>
      <w:r w:rsidR="003D7214">
        <w:rPr>
          <w:rFonts w:ascii="Arial" w:hAnsi="Arial" w:cs="Arial"/>
        </w:rPr>
        <w:t xml:space="preserve"> we have discussed new potential research directions</w:t>
      </w:r>
      <w:r w:rsidR="003D29FE">
        <w:rPr>
          <w:rFonts w:ascii="Arial" w:hAnsi="Arial" w:cs="Arial"/>
        </w:rPr>
        <w:t xml:space="preserve">. </w:t>
      </w:r>
    </w:p>
    <w:p w14:paraId="19A5A4BD" w14:textId="77777777" w:rsidR="00C539E4" w:rsidRPr="00C539E4" w:rsidDel="00E32B61" w:rsidRDefault="00C539E4" w:rsidP="001F4A2A">
      <w:pPr>
        <w:spacing w:line="480" w:lineRule="auto"/>
        <w:rPr>
          <w:del w:id="241" w:author="Ryo Fujimura" w:date="2021-10-27T19:38:00Z"/>
          <w:rFonts w:ascii="Arial" w:hAnsi="Arial" w:cs="Arial"/>
        </w:rPr>
      </w:pPr>
    </w:p>
    <w:p w14:paraId="54F0E3BD" w14:textId="77777777" w:rsidR="006F3515" w:rsidRDefault="006F3515">
      <w:pPr>
        <w:rPr>
          <w:rFonts w:ascii="Arial" w:hAnsi="Arial" w:cs="Arial"/>
          <w:b/>
          <w:bCs/>
        </w:rPr>
      </w:pPr>
      <w:del w:id="242" w:author="Ryo Fujimura" w:date="2021-10-27T19:38:00Z">
        <w:r w:rsidDel="00E32B61">
          <w:rPr>
            <w:rFonts w:ascii="Arial" w:hAnsi="Arial" w:cs="Arial"/>
            <w:b/>
            <w:bCs/>
          </w:rPr>
          <w:br w:type="page"/>
        </w:r>
      </w:del>
    </w:p>
    <w:p w14:paraId="65F07786" w14:textId="0A1B50A1" w:rsidR="006F3515" w:rsidRPr="006F3515" w:rsidRDefault="006F3515" w:rsidP="006F3515">
      <w:pPr>
        <w:spacing w:line="480" w:lineRule="auto"/>
        <w:jc w:val="center"/>
        <w:rPr>
          <w:rFonts w:ascii="Arial" w:hAnsi="Arial" w:cs="Arial"/>
          <w:b/>
          <w:bCs/>
        </w:rPr>
      </w:pPr>
      <w:r w:rsidRPr="006F3515">
        <w:rPr>
          <w:rFonts w:ascii="Arial" w:hAnsi="Arial" w:cs="Arial"/>
          <w:b/>
          <w:bCs/>
        </w:rPr>
        <w:t>Acknowledgment</w:t>
      </w:r>
    </w:p>
    <w:p w14:paraId="4E22200B" w14:textId="6C52DDA0" w:rsidR="00941146" w:rsidRDefault="00941146" w:rsidP="006F3515">
      <w:pPr>
        <w:spacing w:line="480" w:lineRule="auto"/>
        <w:rPr>
          <w:ins w:id="243" w:author="Ryo Fujimura" w:date="2021-10-27T18:53:00Z"/>
          <w:rFonts w:ascii="Arial" w:eastAsia="Times New Roman" w:hAnsi="Arial" w:cs="Arial"/>
        </w:rPr>
      </w:pPr>
      <w:ins w:id="244" w:author="Ryo Fujimura" w:date="2021-10-27T18:53:00Z">
        <w:r>
          <w:rPr>
            <w:rFonts w:ascii="Arial" w:eastAsia="Times New Roman" w:hAnsi="Arial" w:cs="Arial"/>
          </w:rPr>
          <w:t xml:space="preserve">I am </w:t>
        </w:r>
      </w:ins>
      <w:ins w:id="245" w:author="Ryo Fujimura" w:date="2021-10-27T18:54:00Z">
        <w:r>
          <w:rPr>
            <w:rFonts w:ascii="Arial" w:eastAsia="Times New Roman" w:hAnsi="Arial" w:cs="Arial"/>
          </w:rPr>
          <w:t xml:space="preserve">sincerely </w:t>
        </w:r>
      </w:ins>
      <w:ins w:id="246" w:author="Ryo Fujimura" w:date="2021-10-27T18:53:00Z">
        <w:r>
          <w:rPr>
            <w:rFonts w:ascii="Arial" w:eastAsia="Times New Roman" w:hAnsi="Arial" w:cs="Arial"/>
          </w:rPr>
          <w:t xml:space="preserve">thankful </w:t>
        </w:r>
      </w:ins>
      <w:ins w:id="247" w:author="Ryo Fujimura" w:date="2021-10-27T19:58:00Z">
        <w:r w:rsidR="0065774C">
          <w:rPr>
            <w:rFonts w:ascii="Arial" w:eastAsia="Times New Roman" w:hAnsi="Arial" w:cs="Arial"/>
          </w:rPr>
          <w:t>to</w:t>
        </w:r>
      </w:ins>
      <w:ins w:id="248" w:author="Ryo Fujimura" w:date="2021-10-27T18:54:00Z">
        <w:r>
          <w:rPr>
            <w:rFonts w:ascii="Arial" w:eastAsia="Times New Roman" w:hAnsi="Arial" w:cs="Arial"/>
          </w:rPr>
          <w:t xml:space="preserve"> Dr. Li for </w:t>
        </w:r>
      </w:ins>
      <w:ins w:id="249" w:author="Ryo Fujimura" w:date="2021-10-27T18:55:00Z">
        <w:r>
          <w:rPr>
            <w:rFonts w:ascii="Arial" w:eastAsia="Times New Roman" w:hAnsi="Arial" w:cs="Arial"/>
          </w:rPr>
          <w:t>publishing</w:t>
        </w:r>
      </w:ins>
      <w:ins w:id="250" w:author="Ryo Fujimura" w:date="2021-10-27T18:54:00Z">
        <w:r>
          <w:rPr>
            <w:rFonts w:ascii="Arial" w:eastAsia="Times New Roman" w:hAnsi="Arial" w:cs="Arial"/>
          </w:rPr>
          <w:t xml:space="preserve"> the article and the data</w:t>
        </w:r>
      </w:ins>
      <w:ins w:id="251" w:author="Ryo Fujimura" w:date="2021-10-27T18:55:00Z">
        <w:r>
          <w:rPr>
            <w:rFonts w:ascii="Arial" w:eastAsia="Times New Roman" w:hAnsi="Arial" w:cs="Arial"/>
          </w:rPr>
          <w:t xml:space="preserve">, and </w:t>
        </w:r>
      </w:ins>
      <w:ins w:id="252" w:author="Ryo Fujimura" w:date="2021-10-27T18:56:00Z">
        <w:r w:rsidR="00DA7375">
          <w:rPr>
            <w:rFonts w:ascii="Arial" w:eastAsia="Times New Roman" w:hAnsi="Arial" w:cs="Arial"/>
          </w:rPr>
          <w:t xml:space="preserve">I am incapable to complete this paper without it. </w:t>
        </w:r>
      </w:ins>
    </w:p>
    <w:p w14:paraId="4CAA3209" w14:textId="16A3AD85" w:rsidR="006F3515" w:rsidRPr="006F3515" w:rsidDel="00DA7375" w:rsidRDefault="006F3515" w:rsidP="006F3515">
      <w:pPr>
        <w:spacing w:line="480" w:lineRule="auto"/>
        <w:rPr>
          <w:del w:id="253" w:author="Ryo Fujimura" w:date="2021-10-27T18:57:00Z"/>
          <w:rFonts w:ascii="Arial" w:eastAsia="Times New Roman" w:hAnsi="Arial" w:cs="Arial"/>
        </w:rPr>
      </w:pPr>
      <w:del w:id="254" w:author="Ryo Fujimura" w:date="2021-10-27T18:57:00Z">
        <w:r w:rsidRPr="006F3515" w:rsidDel="00DA7375">
          <w:rPr>
            <w:rFonts w:ascii="Arial" w:eastAsia="Times New Roman" w:hAnsi="Arial" w:cs="Arial"/>
          </w:rPr>
          <w:delText>W. Li, Z. Su, R. Li, K. Zhang and Y. Wang, "Blockchain-Based Data Security for Artificial Intelligence Applications in 6G Networks," in IEEE Network, vol. 34, no. 6, pp. 31-37, November/December 2020, doi: 10.1109/MNET.021.1900629.</w:delText>
        </w:r>
      </w:del>
    </w:p>
    <w:p w14:paraId="345ADA55" w14:textId="60104C7A" w:rsidR="00DA7375" w:rsidRDefault="006F3515" w:rsidP="00AD3AB5">
      <w:pPr>
        <w:rPr>
          <w:rFonts w:ascii="Arial" w:hAnsi="Arial" w:cs="Arial"/>
        </w:rPr>
      </w:pPr>
      <w:del w:id="255" w:author="Ryo Fujimura" w:date="2021-10-27T18:57:00Z">
        <w:r w:rsidRPr="006F3515" w:rsidDel="00DA7375">
          <w:rPr>
            <w:rFonts w:ascii="Arial" w:hAnsi="Arial" w:cs="Arial"/>
          </w:rPr>
          <w:delText xml:space="preserve">J. Gubbi </w:delText>
        </w:r>
        <w:r w:rsidRPr="006F3515" w:rsidDel="00DA7375">
          <w:rPr>
            <w:rFonts w:ascii="Arial" w:hAnsi="Arial" w:cs="Arial"/>
            <w:i/>
            <w:iCs/>
          </w:rPr>
          <w:delText>et al.</w:delText>
        </w:r>
        <w:r w:rsidRPr="006F3515" w:rsidDel="00DA7375">
          <w:rPr>
            <w:rFonts w:ascii="Arial" w:hAnsi="Arial" w:cs="Arial"/>
          </w:rPr>
          <w:delText xml:space="preserve">, “Internet of Things (IoT): A Vision, Architec- tural Elements, and Future Directions,“ </w:delText>
        </w:r>
        <w:r w:rsidRPr="006F3515" w:rsidDel="00DA7375">
          <w:rPr>
            <w:rFonts w:ascii="Arial" w:hAnsi="Arial" w:cs="Arial"/>
            <w:i/>
            <w:iCs/>
          </w:rPr>
          <w:delText>Future Gen. Comp. Sys.</w:delText>
        </w:r>
        <w:r w:rsidRPr="006F3515" w:rsidDel="00DA7375">
          <w:rPr>
            <w:rFonts w:ascii="Arial" w:hAnsi="Arial" w:cs="Arial"/>
          </w:rPr>
          <w:delText>, vol. 29, no. 7, 2013, pp. 1645–</w:delText>
        </w:r>
      </w:del>
    </w:p>
    <w:sectPr w:rsidR="00DA7375">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Rosealy Rosales" w:date="2021-10-21T11:39:00Z" w:initials="RR">
    <w:p w14:paraId="0838632A" w14:textId="39ABA400" w:rsidR="34DDE94A" w:rsidRDefault="34DDE94A">
      <w:r>
        <w:t>access from space</w:t>
      </w:r>
      <w:r>
        <w:annotationRef/>
      </w:r>
    </w:p>
  </w:comment>
  <w:comment w:id="24" w:author="Rosealy Rosales" w:date="2021-10-21T11:41:00Z" w:initials="RR">
    <w:p w14:paraId="36E539A3" w14:textId="01638E37" w:rsidR="34DDE94A" w:rsidRDefault="34DDE94A">
      <w:r>
        <w:t>fulfill</w:t>
      </w:r>
      <w:r>
        <w:annotationRef/>
      </w:r>
    </w:p>
  </w:comment>
  <w:comment w:id="30" w:author="Rosealy Rosales" w:date="2021-10-21T11:43:00Z" w:initials="RR">
    <w:p w14:paraId="2BFA3CC1" w14:textId="1F90F37A" w:rsidR="34DDE94A" w:rsidRDefault="34DDE94A">
      <w:r>
        <w:t>to use with confidence</w:t>
      </w:r>
      <w:r>
        <w:annotationRef/>
      </w:r>
    </w:p>
  </w:comment>
  <w:comment w:id="35" w:author="Rosealy Rosales" w:date="2021-10-21T11:44:00Z" w:initials="RR">
    <w:p w14:paraId="08C08A3B" w14:textId="70C84023" w:rsidR="34DDE94A" w:rsidRDefault="34DDE94A">
      <w:r>
        <w:t>Capital I and put a comma after article</w:t>
      </w:r>
      <w:r>
        <w:annotationRef/>
      </w:r>
    </w:p>
  </w:comment>
  <w:comment w:id="54" w:author="Rosealy Rosales" w:date="2021-10-21T11:45:00Z" w:initials="RR">
    <w:p w14:paraId="0B17292C" w14:textId="47849665" w:rsidR="34DDE94A" w:rsidRDefault="34DDE94A">
      <w:r>
        <w:t xml:space="preserve">immersed with our life.  </w:t>
      </w:r>
      <w:r>
        <w:annotationRef/>
      </w:r>
    </w:p>
  </w:comment>
  <w:comment w:id="61" w:author="Rosealy Rosales" w:date="2021-10-21T11:47:00Z" w:initials="RR">
    <w:p w14:paraId="1E2542CF" w14:textId="2EBEA973" w:rsidR="34DDE94A" w:rsidRDefault="34DDE94A">
      <w:r>
        <w:t xml:space="preserve">advancement of technology </w:t>
      </w:r>
      <w:r>
        <w:annotationRef/>
      </w:r>
    </w:p>
  </w:comment>
  <w:comment w:id="73" w:author="Rosealy Rosales" w:date="2021-10-21T11:50:00Z" w:initials="RR">
    <w:p w14:paraId="2F4AF3C0" w14:textId="3B806474" w:rsidR="34DDE94A" w:rsidRDefault="34DDE94A">
      <w:r>
        <w:t xml:space="preserve">I think it will sound clearer if you start this as a </w:t>
      </w:r>
      <w:proofErr w:type="gramStart"/>
      <w:r>
        <w:t>new sentences</w:t>
      </w:r>
      <w:proofErr w:type="gramEnd"/>
      <w:r>
        <w:t>.</w:t>
      </w:r>
      <w:r>
        <w:annotationRef/>
      </w:r>
    </w:p>
  </w:comment>
  <w:comment w:id="77" w:author="Rosealy Rosales" w:date="2021-10-21T11:53:00Z" w:initials="RR">
    <w:p w14:paraId="611D665A" w14:textId="3A07EBE5" w:rsidR="34DDE94A" w:rsidRDefault="34DDE94A">
      <w:r>
        <w:t>In comparison, we live in a different world from the previous turn of the century; now out threat of national security is no longer visible.</w:t>
      </w:r>
      <w:r>
        <w:annotationRef/>
      </w:r>
    </w:p>
  </w:comment>
  <w:comment w:id="184" w:author="Rosealy Rosales" w:date="2021-10-21T12:13:00Z" w:initials="RR">
    <w:p w14:paraId="5027A683" w14:textId="38A84D19" w:rsidR="34DDE94A" w:rsidRDefault="34DDE94A">
      <w:r>
        <w:t xml:space="preserve">Separate into two sentences.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38632A" w15:done="0"/>
  <w15:commentEx w15:paraId="36E539A3" w15:done="0"/>
  <w15:commentEx w15:paraId="2BFA3CC1" w15:done="0"/>
  <w15:commentEx w15:paraId="08C08A3B" w15:done="0"/>
  <w15:commentEx w15:paraId="0B17292C" w15:done="0"/>
  <w15:commentEx w15:paraId="1E2542CF" w15:done="0"/>
  <w15:commentEx w15:paraId="2F4AF3C0" w15:done="0"/>
  <w15:commentEx w15:paraId="611D665A" w15:done="0"/>
  <w15:commentEx w15:paraId="5027A6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1A37C26" w16cex:dateUtc="2021-10-21T18:39:00Z"/>
  <w16cex:commentExtensible w16cex:durableId="2C06826D" w16cex:dateUtc="2021-10-21T18:41:00Z"/>
  <w16cex:commentExtensible w16cex:durableId="08C6D326" w16cex:dateUtc="2021-10-21T18:43:00Z"/>
  <w16cex:commentExtensible w16cex:durableId="69983FB0" w16cex:dateUtc="2021-10-21T18:44:00Z"/>
  <w16cex:commentExtensible w16cex:durableId="7E53A2B6" w16cex:dateUtc="2021-10-21T18:45:00Z"/>
  <w16cex:commentExtensible w16cex:durableId="09DF1CA2" w16cex:dateUtc="2021-10-21T18:47:00Z"/>
  <w16cex:commentExtensible w16cex:durableId="2D2B2FB3" w16cex:dateUtc="2021-10-21T18:50:00Z"/>
  <w16cex:commentExtensible w16cex:durableId="29AA6CB2" w16cex:dateUtc="2021-10-21T18:53:00Z"/>
  <w16cex:commentExtensible w16cex:durableId="643F53F3" w16cex:dateUtc="2021-10-21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38632A" w16cid:durableId="31A37C26"/>
  <w16cid:commentId w16cid:paraId="36E539A3" w16cid:durableId="2C06826D"/>
  <w16cid:commentId w16cid:paraId="2BFA3CC1" w16cid:durableId="08C6D326"/>
  <w16cid:commentId w16cid:paraId="08C08A3B" w16cid:durableId="69983FB0"/>
  <w16cid:commentId w16cid:paraId="0B17292C" w16cid:durableId="7E53A2B6"/>
  <w16cid:commentId w16cid:paraId="1E2542CF" w16cid:durableId="09DF1CA2"/>
  <w16cid:commentId w16cid:paraId="2F4AF3C0" w16cid:durableId="2D2B2FB3"/>
  <w16cid:commentId w16cid:paraId="611D665A" w16cid:durableId="29AA6CB2"/>
  <w16cid:commentId w16cid:paraId="5027A683" w16cid:durableId="643F53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F6CE2" w14:textId="77777777" w:rsidR="00D76D01" w:rsidRDefault="00D76D01" w:rsidP="00EC09FB">
      <w:r>
        <w:separator/>
      </w:r>
    </w:p>
  </w:endnote>
  <w:endnote w:type="continuationSeparator" w:id="0">
    <w:p w14:paraId="2C9A882F" w14:textId="77777777" w:rsidR="00D76D01" w:rsidRDefault="00D76D01" w:rsidP="00EC0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B9FC" w14:textId="2D945CB0" w:rsidR="00EC09FB" w:rsidRPr="004C3306" w:rsidRDefault="00EC09FB" w:rsidP="00EC09FB">
    <w:pPr>
      <w:pStyle w:val="Footer"/>
      <w:framePr w:wrap="none" w:vAnchor="text" w:hAnchor="margin" w:xAlign="right" w:y="1"/>
      <w:spacing w:line="480" w:lineRule="auto"/>
      <w:rPr>
        <w:rStyle w:val="PageNumber"/>
        <w:rFonts w:ascii="Arial" w:hAnsi="Arial" w:cs="Arial"/>
      </w:rPr>
    </w:pPr>
    <w:r>
      <w:tab/>
    </w:r>
  </w:p>
  <w:moveToRangeStart w:id="263" w:author="Ryo Fujimura" w:date="2021-10-27T18:50:00Z" w:name="move86253025"/>
  <w:p w14:paraId="2B5AFA15" w14:textId="77777777" w:rsidR="00941146" w:rsidRDefault="00D76D01" w:rsidP="00941146">
    <w:pPr>
      <w:pStyle w:val="Header"/>
      <w:spacing w:line="480" w:lineRule="auto"/>
      <w:jc w:val="right"/>
      <w:rPr>
        <w:moveTo w:id="264" w:author="Ryo Fujimura" w:date="2021-10-27T18:50:00Z"/>
        <w:rFonts w:ascii="Arial" w:hAnsi="Arial" w:cs="Arial"/>
      </w:rPr>
    </w:pPr>
    <w:sdt>
      <w:sdtPr>
        <w:rPr>
          <w:rStyle w:val="PageNumber"/>
          <w:rFonts w:ascii="Arial" w:hAnsi="Arial" w:cs="Arial"/>
        </w:rPr>
        <w:id w:val="1544939271"/>
        <w:docPartObj>
          <w:docPartGallery w:val="Page Numbers (Bottom of Page)"/>
          <w:docPartUnique/>
        </w:docPartObj>
      </w:sdtPr>
      <w:sdtEndPr>
        <w:rPr>
          <w:rStyle w:val="PageNumber"/>
        </w:rPr>
      </w:sdtEndPr>
      <w:sdtContent>
        <w:moveTo w:id="265" w:author="Ryo Fujimura" w:date="2021-10-27T18:50:00Z">
          <w:r w:rsidR="00941146" w:rsidRPr="004C3306">
            <w:rPr>
              <w:rStyle w:val="PageNumber"/>
              <w:rFonts w:ascii="Arial" w:hAnsi="Arial" w:cs="Arial"/>
            </w:rPr>
            <w:fldChar w:fldCharType="begin"/>
          </w:r>
          <w:r w:rsidR="00941146" w:rsidRPr="004C3306">
            <w:rPr>
              <w:rStyle w:val="PageNumber"/>
              <w:rFonts w:ascii="Arial" w:hAnsi="Arial" w:cs="Arial"/>
            </w:rPr>
            <w:instrText xml:space="preserve"> PAGE </w:instrText>
          </w:r>
          <w:r w:rsidR="00941146" w:rsidRPr="004C3306">
            <w:rPr>
              <w:rStyle w:val="PageNumber"/>
              <w:rFonts w:ascii="Arial" w:hAnsi="Arial" w:cs="Arial"/>
            </w:rPr>
            <w:fldChar w:fldCharType="separate"/>
          </w:r>
          <w:r w:rsidR="00941146">
            <w:rPr>
              <w:rStyle w:val="PageNumber"/>
              <w:rFonts w:ascii="Arial" w:hAnsi="Arial" w:cs="Arial"/>
            </w:rPr>
            <w:t>1</w:t>
          </w:r>
          <w:r w:rsidR="00941146" w:rsidRPr="004C3306">
            <w:rPr>
              <w:rStyle w:val="PageNumber"/>
              <w:rFonts w:ascii="Arial" w:hAnsi="Arial" w:cs="Arial"/>
            </w:rPr>
            <w:fldChar w:fldCharType="end"/>
          </w:r>
        </w:moveTo>
      </w:sdtContent>
    </w:sdt>
  </w:p>
  <w:p w14:paraId="5C38B571" w14:textId="77777777" w:rsidR="00941146" w:rsidRPr="00EC09FB" w:rsidDel="00941146" w:rsidRDefault="00941146" w:rsidP="00941146">
    <w:pPr>
      <w:pStyle w:val="Header"/>
      <w:spacing w:line="480" w:lineRule="auto"/>
      <w:jc w:val="right"/>
      <w:rPr>
        <w:del w:id="266" w:author="Ryo Fujimura" w:date="2021-10-27T18:50:00Z"/>
        <w:moveTo w:id="267" w:author="Ryo Fujimura" w:date="2021-10-27T18:50:00Z"/>
        <w:rFonts w:ascii="Arial" w:hAnsi="Arial" w:cs="Arial"/>
      </w:rPr>
    </w:pPr>
    <w:moveTo w:id="268" w:author="Ryo Fujimura" w:date="2021-10-27T18:50:00Z">
      <w:r w:rsidRPr="004C3306">
        <w:rPr>
          <w:rFonts w:ascii="Arial" w:hAnsi="Arial" w:cs="Arial"/>
        </w:rPr>
        <w:t>016317260</w:t>
      </w:r>
    </w:moveTo>
  </w:p>
  <w:moveToRangeEnd w:id="263"/>
  <w:p w14:paraId="0D151A25" w14:textId="383ECFE9" w:rsidR="00EC09FB" w:rsidRPr="00EC09FB" w:rsidRDefault="00EC09FB">
    <w:pPr>
      <w:pStyle w:val="Header"/>
      <w:spacing w:line="480" w:lineRule="auto"/>
      <w:jc w:val="right"/>
      <w:pPrChange w:id="269" w:author="Ryo Fujimura" w:date="2021-10-27T18:50:00Z">
        <w:pPr>
          <w:pStyle w:val="Footer"/>
          <w:spacing w:line="480" w:lineRule="auto"/>
          <w:ind w:right="360"/>
        </w:pPr>
      </w:pPrChange>
    </w:pPr>
    <w:del w:id="270" w:author="Ryo Fujimura" w:date="2021-10-27T18:50:00Z">
      <w:r w:rsidRPr="004C3306" w:rsidDel="00941146">
        <w:tab/>
      </w:r>
      <w:r w:rsidRPr="004C3306" w:rsidDel="00941146">
        <w:tab/>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CA74A" w14:textId="77777777" w:rsidR="00D76D01" w:rsidRDefault="00D76D01" w:rsidP="00EC09FB">
      <w:r>
        <w:separator/>
      </w:r>
    </w:p>
  </w:footnote>
  <w:footnote w:type="continuationSeparator" w:id="0">
    <w:p w14:paraId="09B117F5" w14:textId="77777777" w:rsidR="00D76D01" w:rsidRDefault="00D76D01" w:rsidP="00EC0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220A9" w14:textId="1464D5FD" w:rsidR="00D0763A" w:rsidDel="00941146" w:rsidRDefault="00941146">
    <w:pPr>
      <w:pStyle w:val="Header"/>
      <w:spacing w:line="480" w:lineRule="auto"/>
      <w:rPr>
        <w:moveFrom w:id="256" w:author="Ryo Fujimura" w:date="2021-10-27T18:50:00Z"/>
        <w:rFonts w:ascii="Arial" w:hAnsi="Arial" w:cs="Arial"/>
      </w:rPr>
      <w:pPrChange w:id="257" w:author="Ryo Fujimura" w:date="2021-10-27T18:50:00Z">
        <w:pPr>
          <w:pStyle w:val="Header"/>
          <w:spacing w:line="480" w:lineRule="auto"/>
          <w:jc w:val="right"/>
        </w:pPr>
      </w:pPrChange>
    </w:pPr>
    <w:ins w:id="258" w:author="Ryo Fujimura" w:date="2021-10-27T18:50:00Z">
      <w:r>
        <w:rPr>
          <w:rStyle w:val="PageNumber"/>
          <w:rFonts w:ascii="Arial" w:hAnsi="Arial" w:cs="Arial"/>
        </w:rPr>
        <w:t>6G Network and Data Management with Blockchain</w:t>
      </w:r>
      <w:r>
        <w:rPr>
          <w:rStyle w:val="PageNumber"/>
          <w:rFonts w:ascii="Arial" w:hAnsi="Arial" w:cs="Arial"/>
        </w:rPr>
        <w:tab/>
      </w:r>
    </w:ins>
    <w:moveFromRangeStart w:id="259" w:author="Ryo Fujimura" w:date="2021-10-27T18:50:00Z" w:name="move86253025"/>
    <w:sdt>
      <w:sdtPr>
        <w:rPr>
          <w:rStyle w:val="PageNumber"/>
          <w:rFonts w:ascii="Arial" w:hAnsi="Arial" w:cs="Arial"/>
        </w:rPr>
        <w:id w:val="-159381024"/>
        <w:docPartObj>
          <w:docPartGallery w:val="Page Numbers (Bottom of Page)"/>
          <w:docPartUnique/>
        </w:docPartObj>
      </w:sdtPr>
      <w:sdtEndPr>
        <w:rPr>
          <w:rStyle w:val="PageNumber"/>
        </w:rPr>
      </w:sdtEndPr>
      <w:sdtContent>
        <w:moveFrom w:id="260" w:author="Ryo Fujimura" w:date="2021-10-27T18:50:00Z">
          <w:r w:rsidR="00D0763A" w:rsidRPr="004C3306" w:rsidDel="00941146">
            <w:rPr>
              <w:rStyle w:val="PageNumber"/>
              <w:rFonts w:ascii="Arial" w:hAnsi="Arial" w:cs="Arial"/>
            </w:rPr>
            <w:fldChar w:fldCharType="begin"/>
          </w:r>
          <w:r w:rsidR="00D0763A" w:rsidRPr="004C3306" w:rsidDel="00941146">
            <w:rPr>
              <w:rStyle w:val="PageNumber"/>
              <w:rFonts w:ascii="Arial" w:hAnsi="Arial" w:cs="Arial"/>
            </w:rPr>
            <w:instrText xml:space="preserve"> PAGE </w:instrText>
          </w:r>
          <w:r w:rsidR="00D0763A" w:rsidRPr="004C3306" w:rsidDel="00941146">
            <w:rPr>
              <w:rStyle w:val="PageNumber"/>
              <w:rFonts w:ascii="Arial" w:hAnsi="Arial" w:cs="Arial"/>
            </w:rPr>
            <w:fldChar w:fldCharType="separate"/>
          </w:r>
          <w:r w:rsidR="00D0763A" w:rsidDel="00941146">
            <w:rPr>
              <w:rStyle w:val="PageNumber"/>
              <w:rFonts w:ascii="Arial" w:hAnsi="Arial" w:cs="Arial"/>
            </w:rPr>
            <w:t>1</w:t>
          </w:r>
          <w:r w:rsidR="00D0763A" w:rsidRPr="004C3306" w:rsidDel="00941146">
            <w:rPr>
              <w:rStyle w:val="PageNumber"/>
              <w:rFonts w:ascii="Arial" w:hAnsi="Arial" w:cs="Arial"/>
            </w:rPr>
            <w:fldChar w:fldCharType="end"/>
          </w:r>
        </w:moveFrom>
      </w:sdtContent>
    </w:sdt>
  </w:p>
  <w:p w14:paraId="604E0366" w14:textId="6848354C" w:rsidR="00EC09FB" w:rsidRPr="00EC09FB" w:rsidRDefault="00EC09FB">
    <w:pPr>
      <w:pStyle w:val="Header"/>
      <w:spacing w:line="480" w:lineRule="auto"/>
      <w:rPr>
        <w:rFonts w:ascii="Arial" w:hAnsi="Arial" w:cs="Arial"/>
      </w:rPr>
      <w:pPrChange w:id="261" w:author="Ryo Fujimura" w:date="2021-10-27T18:50:00Z">
        <w:pPr>
          <w:pStyle w:val="Header"/>
          <w:spacing w:line="480" w:lineRule="auto"/>
          <w:jc w:val="right"/>
        </w:pPr>
      </w:pPrChange>
    </w:pPr>
    <w:moveFrom w:id="262" w:author="Ryo Fujimura" w:date="2021-10-27T18:50:00Z">
      <w:r w:rsidRPr="004C3306" w:rsidDel="00941146">
        <w:rPr>
          <w:rFonts w:ascii="Arial" w:hAnsi="Arial" w:cs="Arial"/>
        </w:rPr>
        <w:t>016317260</w:t>
      </w:r>
    </w:moveFrom>
    <w:moveFromRangeEnd w:id="259"/>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o Fujimura">
    <w15:presenceInfo w15:providerId="AD" w15:userId="S::ryo.fujimura01@student.csulb.edu::937663fc-2902-4a48-9739-17a55eb120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2F"/>
    <w:rsid w:val="00037B74"/>
    <w:rsid w:val="00060B5C"/>
    <w:rsid w:val="001F206B"/>
    <w:rsid w:val="001F2DC5"/>
    <w:rsid w:val="001F4A2A"/>
    <w:rsid w:val="00312482"/>
    <w:rsid w:val="00381399"/>
    <w:rsid w:val="003ADDD2"/>
    <w:rsid w:val="003D29FE"/>
    <w:rsid w:val="003D7214"/>
    <w:rsid w:val="00474E79"/>
    <w:rsid w:val="004E24A0"/>
    <w:rsid w:val="005440F3"/>
    <w:rsid w:val="005655B3"/>
    <w:rsid w:val="005B3A8B"/>
    <w:rsid w:val="005B6B43"/>
    <w:rsid w:val="00607951"/>
    <w:rsid w:val="00610AAA"/>
    <w:rsid w:val="00645591"/>
    <w:rsid w:val="0065774C"/>
    <w:rsid w:val="006F3515"/>
    <w:rsid w:val="0071569D"/>
    <w:rsid w:val="007426DB"/>
    <w:rsid w:val="007A6209"/>
    <w:rsid w:val="00852929"/>
    <w:rsid w:val="00872702"/>
    <w:rsid w:val="008A1B9E"/>
    <w:rsid w:val="008E2A93"/>
    <w:rsid w:val="00941146"/>
    <w:rsid w:val="00953A90"/>
    <w:rsid w:val="009F614E"/>
    <w:rsid w:val="00A89B37"/>
    <w:rsid w:val="00AD3AB5"/>
    <w:rsid w:val="00AEA8E9"/>
    <w:rsid w:val="00B41546"/>
    <w:rsid w:val="00B4291E"/>
    <w:rsid w:val="00B50278"/>
    <w:rsid w:val="00C539E4"/>
    <w:rsid w:val="00C570AF"/>
    <w:rsid w:val="00C71909"/>
    <w:rsid w:val="00C7564B"/>
    <w:rsid w:val="00D0763A"/>
    <w:rsid w:val="00D76D01"/>
    <w:rsid w:val="00D835F8"/>
    <w:rsid w:val="00D92FEC"/>
    <w:rsid w:val="00DA7375"/>
    <w:rsid w:val="00DE302F"/>
    <w:rsid w:val="00DF1F2D"/>
    <w:rsid w:val="00E11BE6"/>
    <w:rsid w:val="00E16B4B"/>
    <w:rsid w:val="00E32B61"/>
    <w:rsid w:val="00EA67A2"/>
    <w:rsid w:val="00EC09FB"/>
    <w:rsid w:val="00F67C17"/>
    <w:rsid w:val="0394D897"/>
    <w:rsid w:val="06E8128F"/>
    <w:rsid w:val="09535F35"/>
    <w:rsid w:val="0BF8B690"/>
    <w:rsid w:val="0D6C8D2A"/>
    <w:rsid w:val="128EA5FE"/>
    <w:rsid w:val="12DC26AB"/>
    <w:rsid w:val="16418021"/>
    <w:rsid w:val="1683BDE5"/>
    <w:rsid w:val="195F715F"/>
    <w:rsid w:val="198DC9AD"/>
    <w:rsid w:val="1CEA710F"/>
    <w:rsid w:val="20913485"/>
    <w:rsid w:val="2397909C"/>
    <w:rsid w:val="241E699B"/>
    <w:rsid w:val="327A4A3C"/>
    <w:rsid w:val="34DDE94A"/>
    <w:rsid w:val="369B67BB"/>
    <w:rsid w:val="371B968C"/>
    <w:rsid w:val="3813F675"/>
    <w:rsid w:val="3CC7E647"/>
    <w:rsid w:val="3CD728E0"/>
    <w:rsid w:val="40B5F79F"/>
    <w:rsid w:val="41F1117E"/>
    <w:rsid w:val="42430031"/>
    <w:rsid w:val="4579CD9C"/>
    <w:rsid w:val="4596A8BE"/>
    <w:rsid w:val="46E1EBEE"/>
    <w:rsid w:val="476322F8"/>
    <w:rsid w:val="47DD9210"/>
    <w:rsid w:val="48B29D00"/>
    <w:rsid w:val="48D0DA31"/>
    <w:rsid w:val="48F86794"/>
    <w:rsid w:val="4B0BB1B5"/>
    <w:rsid w:val="4D12D592"/>
    <w:rsid w:val="4DC450D3"/>
    <w:rsid w:val="4F211E92"/>
    <w:rsid w:val="4FE7C47C"/>
    <w:rsid w:val="5154BDA9"/>
    <w:rsid w:val="52D1A431"/>
    <w:rsid w:val="530B0BCE"/>
    <w:rsid w:val="53A7D4B5"/>
    <w:rsid w:val="5895B25F"/>
    <w:rsid w:val="58993CEE"/>
    <w:rsid w:val="5E239971"/>
    <w:rsid w:val="5F6BBD9B"/>
    <w:rsid w:val="5FD56A06"/>
    <w:rsid w:val="67194662"/>
    <w:rsid w:val="671984A4"/>
    <w:rsid w:val="6A60C34A"/>
    <w:rsid w:val="6A9E3255"/>
    <w:rsid w:val="6F50FC93"/>
    <w:rsid w:val="7331A7DD"/>
    <w:rsid w:val="741EBF84"/>
    <w:rsid w:val="7449E354"/>
    <w:rsid w:val="7623BA38"/>
    <w:rsid w:val="77A31488"/>
    <w:rsid w:val="7C6FC4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8399"/>
  <w15:chartTrackingRefBased/>
  <w15:docId w15:val="{1F068CE5-3359-4A61-AFF1-1555322C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9FB"/>
    <w:pPr>
      <w:tabs>
        <w:tab w:val="center" w:pos="4680"/>
        <w:tab w:val="right" w:pos="9360"/>
      </w:tabs>
    </w:pPr>
  </w:style>
  <w:style w:type="character" w:customStyle="1" w:styleId="HeaderChar">
    <w:name w:val="Header Char"/>
    <w:basedOn w:val="DefaultParagraphFont"/>
    <w:link w:val="Header"/>
    <w:uiPriority w:val="99"/>
    <w:rsid w:val="00EC09FB"/>
  </w:style>
  <w:style w:type="paragraph" w:styleId="Footer">
    <w:name w:val="footer"/>
    <w:basedOn w:val="Normal"/>
    <w:link w:val="FooterChar"/>
    <w:uiPriority w:val="99"/>
    <w:unhideWhenUsed/>
    <w:rsid w:val="00EC09FB"/>
    <w:pPr>
      <w:tabs>
        <w:tab w:val="center" w:pos="4680"/>
        <w:tab w:val="right" w:pos="9360"/>
      </w:tabs>
    </w:pPr>
  </w:style>
  <w:style w:type="character" w:customStyle="1" w:styleId="FooterChar">
    <w:name w:val="Footer Char"/>
    <w:basedOn w:val="DefaultParagraphFont"/>
    <w:link w:val="Footer"/>
    <w:uiPriority w:val="99"/>
    <w:rsid w:val="00EC09FB"/>
  </w:style>
  <w:style w:type="character" w:styleId="PageNumber">
    <w:name w:val="page number"/>
    <w:basedOn w:val="DefaultParagraphFont"/>
    <w:uiPriority w:val="99"/>
    <w:semiHidden/>
    <w:unhideWhenUsed/>
    <w:rsid w:val="00EC09FB"/>
  </w:style>
  <w:style w:type="paragraph" w:styleId="NormalWeb">
    <w:name w:val="Normal (Web)"/>
    <w:basedOn w:val="Normal"/>
    <w:uiPriority w:val="99"/>
    <w:semiHidden/>
    <w:unhideWhenUsed/>
    <w:rsid w:val="006F3515"/>
    <w:pPr>
      <w:spacing w:before="100" w:beforeAutospacing="1" w:after="100" w:afterAutospacing="1"/>
    </w:pPr>
    <w:rPr>
      <w:rFonts w:ascii="Times New Roman" w:eastAsia="Times New Roman" w:hAnsi="Times New Roman" w:cs="Times New Roman"/>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4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45984">
      <w:bodyDiv w:val="1"/>
      <w:marLeft w:val="0"/>
      <w:marRight w:val="0"/>
      <w:marTop w:val="0"/>
      <w:marBottom w:val="0"/>
      <w:divBdr>
        <w:top w:val="none" w:sz="0" w:space="0" w:color="auto"/>
        <w:left w:val="none" w:sz="0" w:space="0" w:color="auto"/>
        <w:bottom w:val="none" w:sz="0" w:space="0" w:color="auto"/>
        <w:right w:val="none" w:sz="0" w:space="0" w:color="auto"/>
      </w:divBdr>
      <w:divsChild>
        <w:div w:id="641079302">
          <w:marLeft w:val="0"/>
          <w:marRight w:val="0"/>
          <w:marTop w:val="0"/>
          <w:marBottom w:val="0"/>
          <w:divBdr>
            <w:top w:val="none" w:sz="0" w:space="0" w:color="auto"/>
            <w:left w:val="none" w:sz="0" w:space="0" w:color="auto"/>
            <w:bottom w:val="none" w:sz="0" w:space="0" w:color="auto"/>
            <w:right w:val="none" w:sz="0" w:space="0" w:color="auto"/>
          </w:divBdr>
          <w:divsChild>
            <w:div w:id="1892115304">
              <w:marLeft w:val="0"/>
              <w:marRight w:val="0"/>
              <w:marTop w:val="0"/>
              <w:marBottom w:val="0"/>
              <w:divBdr>
                <w:top w:val="none" w:sz="0" w:space="0" w:color="auto"/>
                <w:left w:val="none" w:sz="0" w:space="0" w:color="auto"/>
                <w:bottom w:val="none" w:sz="0" w:space="0" w:color="auto"/>
                <w:right w:val="none" w:sz="0" w:space="0" w:color="auto"/>
              </w:divBdr>
              <w:divsChild>
                <w:div w:id="1864787027">
                  <w:marLeft w:val="0"/>
                  <w:marRight w:val="0"/>
                  <w:marTop w:val="0"/>
                  <w:marBottom w:val="0"/>
                  <w:divBdr>
                    <w:top w:val="none" w:sz="0" w:space="0" w:color="auto"/>
                    <w:left w:val="none" w:sz="0" w:space="0" w:color="auto"/>
                    <w:bottom w:val="none" w:sz="0" w:space="0" w:color="auto"/>
                    <w:right w:val="none" w:sz="0" w:space="0" w:color="auto"/>
                  </w:divBdr>
                  <w:divsChild>
                    <w:div w:id="13045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630605">
      <w:bodyDiv w:val="1"/>
      <w:marLeft w:val="0"/>
      <w:marRight w:val="0"/>
      <w:marTop w:val="0"/>
      <w:marBottom w:val="0"/>
      <w:divBdr>
        <w:top w:val="none" w:sz="0" w:space="0" w:color="auto"/>
        <w:left w:val="none" w:sz="0" w:space="0" w:color="auto"/>
        <w:bottom w:val="none" w:sz="0" w:space="0" w:color="auto"/>
        <w:right w:val="none" w:sz="0" w:space="0" w:color="auto"/>
      </w:divBdr>
      <w:divsChild>
        <w:div w:id="34545620">
          <w:marLeft w:val="0"/>
          <w:marRight w:val="0"/>
          <w:marTop w:val="0"/>
          <w:marBottom w:val="0"/>
          <w:divBdr>
            <w:top w:val="none" w:sz="0" w:space="0" w:color="auto"/>
            <w:left w:val="none" w:sz="0" w:space="0" w:color="auto"/>
            <w:bottom w:val="none" w:sz="0" w:space="0" w:color="auto"/>
            <w:right w:val="none" w:sz="0" w:space="0" w:color="auto"/>
          </w:divBdr>
          <w:divsChild>
            <w:div w:id="709913714">
              <w:marLeft w:val="0"/>
              <w:marRight w:val="0"/>
              <w:marTop w:val="0"/>
              <w:marBottom w:val="0"/>
              <w:divBdr>
                <w:top w:val="none" w:sz="0" w:space="0" w:color="auto"/>
                <w:left w:val="none" w:sz="0" w:space="0" w:color="auto"/>
                <w:bottom w:val="none" w:sz="0" w:space="0" w:color="auto"/>
                <w:right w:val="none" w:sz="0" w:space="0" w:color="auto"/>
              </w:divBdr>
              <w:divsChild>
                <w:div w:id="1466120928">
                  <w:marLeft w:val="0"/>
                  <w:marRight w:val="0"/>
                  <w:marTop w:val="0"/>
                  <w:marBottom w:val="0"/>
                  <w:divBdr>
                    <w:top w:val="none" w:sz="0" w:space="0" w:color="auto"/>
                    <w:left w:val="none" w:sz="0" w:space="0" w:color="auto"/>
                    <w:bottom w:val="none" w:sz="0" w:space="0" w:color="auto"/>
                    <w:right w:val="none" w:sz="0" w:space="0" w:color="auto"/>
                  </w:divBdr>
                  <w:divsChild>
                    <w:div w:id="4404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19684">
      <w:bodyDiv w:val="1"/>
      <w:marLeft w:val="0"/>
      <w:marRight w:val="0"/>
      <w:marTop w:val="0"/>
      <w:marBottom w:val="0"/>
      <w:divBdr>
        <w:top w:val="none" w:sz="0" w:space="0" w:color="auto"/>
        <w:left w:val="none" w:sz="0" w:space="0" w:color="auto"/>
        <w:bottom w:val="none" w:sz="0" w:space="0" w:color="auto"/>
        <w:right w:val="none" w:sz="0" w:space="0" w:color="auto"/>
      </w:divBdr>
      <w:divsChild>
        <w:div w:id="1784955983">
          <w:marLeft w:val="0"/>
          <w:marRight w:val="0"/>
          <w:marTop w:val="0"/>
          <w:marBottom w:val="0"/>
          <w:divBdr>
            <w:top w:val="none" w:sz="0" w:space="0" w:color="auto"/>
            <w:left w:val="none" w:sz="0" w:space="0" w:color="auto"/>
            <w:bottom w:val="none" w:sz="0" w:space="0" w:color="auto"/>
            <w:right w:val="none" w:sz="0" w:space="0" w:color="auto"/>
          </w:divBdr>
          <w:divsChild>
            <w:div w:id="2105027423">
              <w:marLeft w:val="0"/>
              <w:marRight w:val="0"/>
              <w:marTop w:val="0"/>
              <w:marBottom w:val="0"/>
              <w:divBdr>
                <w:top w:val="none" w:sz="0" w:space="0" w:color="auto"/>
                <w:left w:val="none" w:sz="0" w:space="0" w:color="auto"/>
                <w:bottom w:val="none" w:sz="0" w:space="0" w:color="auto"/>
                <w:right w:val="none" w:sz="0" w:space="0" w:color="auto"/>
              </w:divBdr>
              <w:divsChild>
                <w:div w:id="1499999675">
                  <w:marLeft w:val="0"/>
                  <w:marRight w:val="0"/>
                  <w:marTop w:val="0"/>
                  <w:marBottom w:val="0"/>
                  <w:divBdr>
                    <w:top w:val="none" w:sz="0" w:space="0" w:color="auto"/>
                    <w:left w:val="none" w:sz="0" w:space="0" w:color="auto"/>
                    <w:bottom w:val="none" w:sz="0" w:space="0" w:color="auto"/>
                    <w:right w:val="none" w:sz="0" w:space="0" w:color="auto"/>
                  </w:divBdr>
                  <w:divsChild>
                    <w:div w:id="177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6953">
      <w:bodyDiv w:val="1"/>
      <w:marLeft w:val="0"/>
      <w:marRight w:val="0"/>
      <w:marTop w:val="0"/>
      <w:marBottom w:val="0"/>
      <w:divBdr>
        <w:top w:val="none" w:sz="0" w:space="0" w:color="auto"/>
        <w:left w:val="none" w:sz="0" w:space="0" w:color="auto"/>
        <w:bottom w:val="none" w:sz="0" w:space="0" w:color="auto"/>
        <w:right w:val="none" w:sz="0" w:space="0" w:color="auto"/>
      </w:divBdr>
      <w:divsChild>
        <w:div w:id="1566723393">
          <w:marLeft w:val="0"/>
          <w:marRight w:val="0"/>
          <w:marTop w:val="0"/>
          <w:marBottom w:val="0"/>
          <w:divBdr>
            <w:top w:val="none" w:sz="0" w:space="0" w:color="auto"/>
            <w:left w:val="none" w:sz="0" w:space="0" w:color="auto"/>
            <w:bottom w:val="none" w:sz="0" w:space="0" w:color="auto"/>
            <w:right w:val="none" w:sz="0" w:space="0" w:color="auto"/>
          </w:divBdr>
          <w:divsChild>
            <w:div w:id="1626348275">
              <w:marLeft w:val="0"/>
              <w:marRight w:val="0"/>
              <w:marTop w:val="0"/>
              <w:marBottom w:val="0"/>
              <w:divBdr>
                <w:top w:val="none" w:sz="0" w:space="0" w:color="auto"/>
                <w:left w:val="none" w:sz="0" w:space="0" w:color="auto"/>
                <w:bottom w:val="none" w:sz="0" w:space="0" w:color="auto"/>
                <w:right w:val="none" w:sz="0" w:space="0" w:color="auto"/>
              </w:divBdr>
              <w:divsChild>
                <w:div w:id="57213241">
                  <w:marLeft w:val="0"/>
                  <w:marRight w:val="0"/>
                  <w:marTop w:val="0"/>
                  <w:marBottom w:val="0"/>
                  <w:divBdr>
                    <w:top w:val="none" w:sz="0" w:space="0" w:color="auto"/>
                    <w:left w:val="none" w:sz="0" w:space="0" w:color="auto"/>
                    <w:bottom w:val="none" w:sz="0" w:space="0" w:color="auto"/>
                    <w:right w:val="none" w:sz="0" w:space="0" w:color="auto"/>
                  </w:divBdr>
                  <w:divsChild>
                    <w:div w:id="19999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82190">
      <w:bodyDiv w:val="1"/>
      <w:marLeft w:val="0"/>
      <w:marRight w:val="0"/>
      <w:marTop w:val="0"/>
      <w:marBottom w:val="0"/>
      <w:divBdr>
        <w:top w:val="none" w:sz="0" w:space="0" w:color="auto"/>
        <w:left w:val="none" w:sz="0" w:space="0" w:color="auto"/>
        <w:bottom w:val="none" w:sz="0" w:space="0" w:color="auto"/>
        <w:right w:val="none" w:sz="0" w:space="0" w:color="auto"/>
      </w:divBdr>
      <w:divsChild>
        <w:div w:id="1348752619">
          <w:marLeft w:val="0"/>
          <w:marRight w:val="0"/>
          <w:marTop w:val="0"/>
          <w:marBottom w:val="0"/>
          <w:divBdr>
            <w:top w:val="none" w:sz="0" w:space="0" w:color="auto"/>
            <w:left w:val="none" w:sz="0" w:space="0" w:color="auto"/>
            <w:bottom w:val="none" w:sz="0" w:space="0" w:color="auto"/>
            <w:right w:val="none" w:sz="0" w:space="0" w:color="auto"/>
          </w:divBdr>
          <w:divsChild>
            <w:div w:id="1172064340">
              <w:marLeft w:val="0"/>
              <w:marRight w:val="0"/>
              <w:marTop w:val="0"/>
              <w:marBottom w:val="0"/>
              <w:divBdr>
                <w:top w:val="none" w:sz="0" w:space="0" w:color="auto"/>
                <w:left w:val="none" w:sz="0" w:space="0" w:color="auto"/>
                <w:bottom w:val="none" w:sz="0" w:space="0" w:color="auto"/>
                <w:right w:val="none" w:sz="0" w:space="0" w:color="auto"/>
              </w:divBdr>
              <w:divsChild>
                <w:div w:id="2021227197">
                  <w:marLeft w:val="0"/>
                  <w:marRight w:val="0"/>
                  <w:marTop w:val="0"/>
                  <w:marBottom w:val="0"/>
                  <w:divBdr>
                    <w:top w:val="none" w:sz="0" w:space="0" w:color="auto"/>
                    <w:left w:val="none" w:sz="0" w:space="0" w:color="auto"/>
                    <w:bottom w:val="none" w:sz="0" w:space="0" w:color="auto"/>
                    <w:right w:val="none" w:sz="0" w:space="0" w:color="auto"/>
                  </w:divBdr>
                  <w:divsChild>
                    <w:div w:id="2616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44F5E0BAE9FDF43988A86DF33A2F651" ma:contentTypeVersion="4" ma:contentTypeDescription="Create a new document." ma:contentTypeScope="" ma:versionID="8cc6b62c7c6591d87d676b9416d0bf1d">
  <xsd:schema xmlns:xsd="http://www.w3.org/2001/XMLSchema" xmlns:xs="http://www.w3.org/2001/XMLSchema" xmlns:p="http://schemas.microsoft.com/office/2006/metadata/properties" xmlns:ns3="7d0b6344-7d88-4aec-86e6-7bf88f7ae075" targetNamespace="http://schemas.microsoft.com/office/2006/metadata/properties" ma:root="true" ma:fieldsID="0a073046883ed042fe9bbe5c8b2c6d7e" ns3:_="">
    <xsd:import namespace="7d0b6344-7d88-4aec-86e6-7bf88f7ae0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0b6344-7d88-4aec-86e6-7bf88f7ae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265FA7-6BDF-D744-9091-3EAD1DD52143}">
  <ds:schemaRefs>
    <ds:schemaRef ds:uri="http://schemas.openxmlformats.org/officeDocument/2006/bibliography"/>
  </ds:schemaRefs>
</ds:datastoreItem>
</file>

<file path=customXml/itemProps2.xml><?xml version="1.0" encoding="utf-8"?>
<ds:datastoreItem xmlns:ds="http://schemas.openxmlformats.org/officeDocument/2006/customXml" ds:itemID="{48327971-CC6E-48C4-9017-8C0A59204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0b6344-7d88-4aec-86e6-7bf88f7ae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7A3CA4-C330-45FF-A56E-2A900989F1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BE0C91-9EC0-4C8B-A6F9-867E69AFA2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Fujimura</dc:creator>
  <cp:keywords/>
  <dc:description/>
  <cp:lastModifiedBy>Ryo Fujimura</cp:lastModifiedBy>
  <cp:revision>3</cp:revision>
  <cp:lastPrinted>2021-11-02T01:34:00Z</cp:lastPrinted>
  <dcterms:created xsi:type="dcterms:W3CDTF">2021-11-02T01:34:00Z</dcterms:created>
  <dcterms:modified xsi:type="dcterms:W3CDTF">2021-11-02T01:34:00Z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0x010100144F5E0BAE9FDF43988A86DF33A2F651</vt:lpwstr>
  </property>
</Properties>
</file>